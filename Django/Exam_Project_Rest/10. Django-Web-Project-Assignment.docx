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21B062" w14:textId="77777777" w:rsidR="007C623F" w:rsidRPr="007C623F" w:rsidRDefault="007C623F" w:rsidP="007C623F">
      <w:pPr>
        <w:keepNext/>
        <w:keepLines/>
        <w:spacing w:before="120" w:after="60"/>
        <w:jc w:val="center"/>
        <w:outlineLvl w:val="0"/>
        <w:rPr>
          <w:rFonts w:eastAsiaTheme="majorEastAsia" w:cstheme="majorBidi"/>
          <w:b/>
          <w:color w:val="0000FF" w:themeColor="hyperlink"/>
          <w:sz w:val="40"/>
          <w:szCs w:val="32"/>
          <w:u w:val="single"/>
          <w:lang w:val="en-US"/>
        </w:rPr>
      </w:pPr>
      <w:r w:rsidRPr="007C623F">
        <w:rPr>
          <w:rFonts w:eastAsiaTheme="majorEastAsia" w:cstheme="majorBidi"/>
          <w:b/>
          <w:color w:val="642D08"/>
          <w:sz w:val="40"/>
          <w:szCs w:val="32"/>
          <w:lang w:val="en-US"/>
        </w:rPr>
        <w:t xml:space="preserve">Project Assignment </w:t>
      </w:r>
      <w:r w:rsidRPr="007C623F">
        <w:rPr>
          <w:rFonts w:eastAsiaTheme="majorEastAsia" w:cstheme="majorBidi"/>
          <w:b/>
          <w:color w:val="642D08"/>
          <w:sz w:val="40"/>
          <w:szCs w:val="32"/>
          <w:lang w:val="en-US"/>
        </w:rPr>
        <w:br/>
        <w:t xml:space="preserve">for </w:t>
      </w:r>
      <w:hyperlink r:id="rId8" w:history="1">
        <w:r w:rsidRPr="007C623F">
          <w:rPr>
            <w:rFonts w:eastAsiaTheme="majorEastAsia" w:cstheme="majorBidi"/>
            <w:b/>
            <w:color w:val="0000FF" w:themeColor="hyperlink"/>
            <w:sz w:val="40"/>
            <w:szCs w:val="32"/>
            <w:u w:val="single"/>
            <w:lang w:val="en-US"/>
          </w:rPr>
          <w:t>Django Web Development @ Software University</w:t>
        </w:r>
      </w:hyperlink>
    </w:p>
    <w:p w14:paraId="1F788415" w14:textId="77777777" w:rsidR="007C623F" w:rsidRPr="007C623F" w:rsidRDefault="007C623F" w:rsidP="007C623F">
      <w:pPr>
        <w:rPr>
          <w:sz w:val="28"/>
          <w:szCs w:val="28"/>
          <w:lang w:val="en-US"/>
        </w:rPr>
      </w:pPr>
      <w:r w:rsidRPr="007C623F">
        <w:rPr>
          <w:sz w:val="28"/>
          <w:szCs w:val="28"/>
          <w:lang w:val="en-US"/>
        </w:rPr>
        <w:t>You have to choose between 2 options. You can create either Django REST project or Django (template). When you choose one of the two options</w:t>
      </w:r>
      <w:r w:rsidRPr="007C623F">
        <w:rPr>
          <w:sz w:val="28"/>
          <w:szCs w:val="28"/>
        </w:rPr>
        <w:t>,</w:t>
      </w:r>
      <w:r w:rsidRPr="007C623F">
        <w:rPr>
          <w:sz w:val="28"/>
          <w:szCs w:val="28"/>
          <w:lang w:val="en-US"/>
        </w:rPr>
        <w:t xml:space="preserve"> feel free not to read the description part for the other option and skip to “Project Public Defense” and “Assessment Criteria” parts of this document.</w:t>
      </w:r>
    </w:p>
    <w:p w14:paraId="6D6FE35B" w14:textId="77777777" w:rsidR="007C623F" w:rsidRPr="007C623F" w:rsidRDefault="007C623F" w:rsidP="007C623F">
      <w:pPr>
        <w:rPr>
          <w:sz w:val="28"/>
          <w:szCs w:val="28"/>
          <w:lang w:val="en-US"/>
        </w:rPr>
      </w:pPr>
    </w:p>
    <w:p w14:paraId="78721011" w14:textId="77777777" w:rsidR="007C623F" w:rsidRPr="007C623F" w:rsidRDefault="007C623F" w:rsidP="007C623F">
      <w:pPr>
        <w:rPr>
          <w:sz w:val="28"/>
          <w:szCs w:val="28"/>
          <w:lang w:val="en-US"/>
        </w:rPr>
      </w:pPr>
    </w:p>
    <w:p w14:paraId="4ADF5FAD" w14:textId="77777777" w:rsidR="007C623F" w:rsidRPr="007C623F" w:rsidRDefault="007C623F" w:rsidP="007C623F">
      <w:pPr>
        <w:keepNext/>
        <w:keepLines/>
        <w:spacing w:before="120" w:after="80"/>
        <w:outlineLvl w:val="1"/>
        <w:rPr>
          <w:rFonts w:eastAsiaTheme="majorEastAsia" w:cstheme="majorBidi"/>
          <w:b/>
          <w:color w:val="7C380A"/>
          <w:sz w:val="48"/>
          <w:szCs w:val="48"/>
          <w:lang w:val="en-GB"/>
        </w:rPr>
      </w:pPr>
      <w:r w:rsidRPr="007C623F">
        <w:rPr>
          <w:rFonts w:eastAsiaTheme="majorEastAsia" w:cstheme="majorBidi"/>
          <w:b/>
          <w:color w:val="7C380A"/>
          <w:sz w:val="48"/>
          <w:szCs w:val="48"/>
          <w:lang w:val="en-GB"/>
        </w:rPr>
        <w:t xml:space="preserve">Option 1: Template project (Django project) </w:t>
      </w:r>
    </w:p>
    <w:p w14:paraId="7666414B" w14:textId="77777777" w:rsidR="007C623F" w:rsidRPr="007C623F" w:rsidRDefault="007C623F" w:rsidP="007C623F">
      <w:pPr>
        <w:keepNext/>
        <w:keepLines/>
        <w:spacing w:before="120" w:after="80"/>
        <w:outlineLvl w:val="1"/>
        <w:rPr>
          <w:rFonts w:eastAsiaTheme="majorEastAsia" w:cstheme="majorBidi"/>
          <w:b/>
          <w:color w:val="7C380A"/>
          <w:sz w:val="36"/>
          <w:szCs w:val="36"/>
          <w:lang w:val="en-GB"/>
        </w:rPr>
      </w:pPr>
      <w:r w:rsidRPr="007C623F">
        <w:rPr>
          <w:rFonts w:eastAsiaTheme="majorEastAsia" w:cstheme="majorBidi"/>
          <w:b/>
          <w:color w:val="7C380A"/>
          <w:sz w:val="36"/>
          <w:szCs w:val="36"/>
          <w:lang w:val="en-GB"/>
        </w:rPr>
        <w:t>Mandatory requirements/Must haves</w:t>
      </w:r>
    </w:p>
    <w:p w14:paraId="4BE3C518" w14:textId="77777777" w:rsidR="007C623F" w:rsidRPr="007C623F" w:rsidRDefault="007C623F" w:rsidP="007C623F">
      <w:pPr>
        <w:rPr>
          <w:lang w:val="en-GB"/>
        </w:rPr>
      </w:pPr>
      <w:r w:rsidRPr="007C623F">
        <w:rPr>
          <w:lang w:val="en-GB"/>
        </w:rPr>
        <w:t xml:space="preserve">Your project </w:t>
      </w:r>
      <w:r w:rsidRPr="007C623F">
        <w:rPr>
          <w:b/>
          <w:lang w:val="en-GB"/>
        </w:rPr>
        <w:t>must</w:t>
      </w:r>
      <w:r w:rsidRPr="007C623F">
        <w:rPr>
          <w:lang w:val="en-GB"/>
        </w:rPr>
        <w:t xml:space="preserve"> have all this functionality to pass the final examination.</w:t>
      </w:r>
    </w:p>
    <w:p w14:paraId="7C0D0474" w14:textId="77777777" w:rsidR="007C623F" w:rsidRPr="007C623F" w:rsidRDefault="007C623F" w:rsidP="007C623F">
      <w:pPr>
        <w:numPr>
          <w:ilvl w:val="0"/>
          <w:numId w:val="26"/>
        </w:numPr>
        <w:contextualSpacing/>
        <w:rPr>
          <w:lang w:val="en-US"/>
        </w:rPr>
      </w:pPr>
      <w:r w:rsidRPr="007C623F">
        <w:rPr>
          <w:b/>
          <w:bCs/>
          <w:lang w:val="en-US"/>
        </w:rPr>
        <w:t>The project must have login/register functionality</w:t>
      </w:r>
    </w:p>
    <w:p w14:paraId="1A70D512" w14:textId="77777777" w:rsidR="007C623F" w:rsidRPr="007C623F" w:rsidRDefault="007C623F" w:rsidP="007C623F">
      <w:pPr>
        <w:numPr>
          <w:ilvl w:val="0"/>
          <w:numId w:val="26"/>
        </w:numPr>
        <w:contextualSpacing/>
        <w:rPr>
          <w:lang w:val="en-US"/>
        </w:rPr>
      </w:pPr>
      <w:r w:rsidRPr="007C623F">
        <w:rPr>
          <w:b/>
          <w:bCs/>
          <w:lang w:val="en-US"/>
        </w:rPr>
        <w:t>Must have public part (A part of the website, which is accessible  by everyone – un/authenticated users and admins)</w:t>
      </w:r>
    </w:p>
    <w:p w14:paraId="75AAE1FC" w14:textId="77777777" w:rsidR="007C623F" w:rsidRPr="007C623F" w:rsidRDefault="007C623F" w:rsidP="007C623F">
      <w:pPr>
        <w:numPr>
          <w:ilvl w:val="0"/>
          <w:numId w:val="26"/>
        </w:numPr>
        <w:contextualSpacing/>
        <w:rPr>
          <w:lang w:val="en-US"/>
        </w:rPr>
      </w:pPr>
      <w:r w:rsidRPr="007C623F">
        <w:rPr>
          <w:b/>
          <w:bCs/>
          <w:lang w:val="en-US"/>
        </w:rPr>
        <w:t xml:space="preserve">Must have private </w:t>
      </w:r>
      <w:r w:rsidRPr="007C623F">
        <w:rPr>
          <w:lang w:val="en-US"/>
        </w:rPr>
        <w:t>part (accessible only by  authenticated user and admins)</w:t>
      </w:r>
    </w:p>
    <w:p w14:paraId="37AC8792" w14:textId="77777777" w:rsidR="007C623F" w:rsidRPr="007C623F" w:rsidRDefault="007C623F" w:rsidP="007C623F">
      <w:pPr>
        <w:numPr>
          <w:ilvl w:val="0"/>
          <w:numId w:val="26"/>
        </w:numPr>
        <w:contextualSpacing/>
        <w:rPr>
          <w:lang w:val="en-US"/>
        </w:rPr>
      </w:pPr>
      <w:r w:rsidRPr="007C623F">
        <w:rPr>
          <w:b/>
          <w:lang w:val="en-US"/>
        </w:rPr>
        <w:t xml:space="preserve">Admin </w:t>
      </w:r>
      <w:r w:rsidRPr="007C623F">
        <w:rPr>
          <w:lang w:val="en-US"/>
        </w:rPr>
        <w:t>part (accessible only to admins)</w:t>
      </w:r>
    </w:p>
    <w:p w14:paraId="70D9ABCD" w14:textId="77777777" w:rsidR="007C623F" w:rsidRPr="007C623F" w:rsidRDefault="007C623F" w:rsidP="007C623F">
      <w:pPr>
        <w:numPr>
          <w:ilvl w:val="0"/>
          <w:numId w:val="26"/>
        </w:numPr>
        <w:contextualSpacing/>
        <w:rPr>
          <w:b/>
          <w:lang w:val="en-US"/>
        </w:rPr>
      </w:pPr>
      <w:r w:rsidRPr="007C623F">
        <w:rPr>
          <w:b/>
          <w:bCs/>
          <w:lang w:val="en-US"/>
        </w:rPr>
        <w:t>Unauthenticated  users (public part) have only ‘get’ permissions (for Example – could see</w:t>
      </w:r>
      <w:r w:rsidRPr="007C623F">
        <w:t xml:space="preserve"> </w:t>
      </w:r>
      <w:r w:rsidRPr="007C623F">
        <w:rPr>
          <w:b/>
          <w:bCs/>
        </w:rPr>
        <w:t>а</w:t>
      </w:r>
      <w:r w:rsidRPr="007C623F">
        <w:rPr>
          <w:b/>
          <w:bCs/>
          <w:lang w:val="en-US"/>
        </w:rPr>
        <w:t xml:space="preserve"> landing page and for example all animals/furniture or whatever products you will have)</w:t>
      </w:r>
    </w:p>
    <w:p w14:paraId="69A0C76A" w14:textId="77777777" w:rsidR="007C623F" w:rsidRPr="007C623F" w:rsidRDefault="007C623F" w:rsidP="007C623F">
      <w:pPr>
        <w:numPr>
          <w:ilvl w:val="0"/>
          <w:numId w:val="26"/>
        </w:numPr>
        <w:contextualSpacing/>
        <w:rPr>
          <w:b/>
          <w:lang w:val="en-US"/>
        </w:rPr>
      </w:pPr>
      <w:r w:rsidRPr="007C623F">
        <w:rPr>
          <w:b/>
          <w:bCs/>
          <w:lang w:val="en-US"/>
        </w:rPr>
        <w:t>Authenticated users (private part) – have full CRUD for all of their created content</w:t>
      </w:r>
    </w:p>
    <w:p w14:paraId="580F15BB" w14:textId="77777777" w:rsidR="007C623F" w:rsidRPr="007C623F" w:rsidRDefault="007C623F" w:rsidP="007C623F">
      <w:pPr>
        <w:numPr>
          <w:ilvl w:val="0"/>
          <w:numId w:val="26"/>
        </w:numPr>
        <w:contextualSpacing/>
        <w:rPr>
          <w:b/>
          <w:lang w:val="en-US"/>
        </w:rPr>
      </w:pPr>
      <w:r w:rsidRPr="007C623F">
        <w:rPr>
          <w:b/>
          <w:bCs/>
          <w:lang w:val="en-US"/>
        </w:rPr>
        <w:t>Admin part – Admin/s has/</w:t>
      </w:r>
      <w:proofErr w:type="spellStart"/>
      <w:r w:rsidRPr="007C623F">
        <w:rPr>
          <w:b/>
          <w:bCs/>
          <w:lang w:val="en-US"/>
        </w:rPr>
        <w:t>ve</w:t>
      </w:r>
      <w:proofErr w:type="spellEnd"/>
      <w:r w:rsidRPr="007C623F">
        <w:rPr>
          <w:b/>
          <w:bCs/>
          <w:lang w:val="en-US"/>
        </w:rPr>
        <w:t xml:space="preserve"> full CRUD for all products</w:t>
      </w:r>
      <w:r w:rsidRPr="007C623F">
        <w:rPr>
          <w:b/>
          <w:lang w:val="en-US"/>
        </w:rPr>
        <w:t xml:space="preserve">/content, created by users </w:t>
      </w:r>
      <w:r w:rsidRPr="007C623F">
        <w:rPr>
          <w:b/>
          <w:bCs/>
          <w:lang w:val="en-US"/>
        </w:rPr>
        <w:t>on the website</w:t>
      </w:r>
    </w:p>
    <w:p w14:paraId="55C19A2C" w14:textId="77777777" w:rsidR="007C623F" w:rsidRPr="007C623F" w:rsidRDefault="007C623F" w:rsidP="007C623F">
      <w:pPr>
        <w:numPr>
          <w:ilvl w:val="0"/>
          <w:numId w:val="26"/>
        </w:numPr>
        <w:contextualSpacing/>
        <w:rPr>
          <w:b/>
          <w:lang w:val="en-US"/>
        </w:rPr>
      </w:pPr>
      <w:r w:rsidRPr="007C623F">
        <w:rPr>
          <w:b/>
          <w:bCs/>
          <w:lang w:val="en-US"/>
        </w:rPr>
        <w:t>Forms (for register/login)</w:t>
      </w:r>
    </w:p>
    <w:p w14:paraId="7F4471C2" w14:textId="77777777" w:rsidR="007C623F" w:rsidRPr="007C623F" w:rsidRDefault="007C623F" w:rsidP="007C623F">
      <w:pPr>
        <w:numPr>
          <w:ilvl w:val="0"/>
          <w:numId w:val="26"/>
        </w:numPr>
        <w:contextualSpacing/>
        <w:rPr>
          <w:b/>
          <w:lang w:val="en-US"/>
        </w:rPr>
      </w:pPr>
      <w:r w:rsidRPr="007C623F">
        <w:rPr>
          <w:b/>
          <w:bCs/>
          <w:lang w:val="en-US"/>
        </w:rPr>
        <w:t xml:space="preserve">Templates (your </w:t>
      </w:r>
      <w:proofErr w:type="spellStart"/>
      <w:r w:rsidRPr="007C623F">
        <w:rPr>
          <w:b/>
          <w:bCs/>
          <w:lang w:val="en-US"/>
        </w:rPr>
        <w:t>contrlollers</w:t>
      </w:r>
      <w:proofErr w:type="spellEnd"/>
      <w:r w:rsidRPr="007C623F">
        <w:rPr>
          <w:b/>
          <w:bCs/>
          <w:lang w:val="en-US"/>
        </w:rPr>
        <w:t>/views must return HTML files) –  one and the same template could be re-used/used multiple times (with the according adjustments, if such needed)</w:t>
      </w:r>
    </w:p>
    <w:p w14:paraId="7FCD0F44" w14:textId="77777777" w:rsidR="007C623F" w:rsidRPr="007C623F" w:rsidRDefault="007C623F" w:rsidP="007C623F">
      <w:pPr>
        <w:keepNext/>
        <w:keepLines/>
        <w:spacing w:before="120" w:after="80"/>
        <w:outlineLvl w:val="1"/>
        <w:rPr>
          <w:rFonts w:eastAsiaTheme="majorEastAsia" w:cstheme="majorBidi"/>
          <w:b/>
          <w:color w:val="7C380A"/>
          <w:sz w:val="36"/>
          <w:szCs w:val="36"/>
          <w:lang w:val="en-US"/>
        </w:rPr>
      </w:pPr>
      <w:r w:rsidRPr="007C623F">
        <w:rPr>
          <w:rFonts w:eastAsiaTheme="majorEastAsia" w:cstheme="majorBidi"/>
          <w:b/>
          <w:color w:val="7C380A"/>
          <w:sz w:val="36"/>
          <w:szCs w:val="36"/>
          <w:lang w:val="en-US"/>
        </w:rPr>
        <w:t>Optional/Bonuses</w:t>
      </w:r>
    </w:p>
    <w:p w14:paraId="78CFA434" w14:textId="77777777" w:rsidR="007C623F" w:rsidRPr="007C623F" w:rsidRDefault="007C623F" w:rsidP="007C623F">
      <w:pPr>
        <w:numPr>
          <w:ilvl w:val="0"/>
          <w:numId w:val="26"/>
        </w:numPr>
        <w:contextualSpacing/>
        <w:rPr>
          <w:lang w:val="en-GB"/>
        </w:rPr>
      </w:pPr>
      <w:r w:rsidRPr="007C623F">
        <w:rPr>
          <w:b/>
          <w:bCs/>
          <w:lang w:val="en-GB"/>
        </w:rPr>
        <w:t xml:space="preserve">Custom </w:t>
      </w:r>
      <w:proofErr w:type="spellStart"/>
      <w:r w:rsidRPr="007C623F">
        <w:rPr>
          <w:b/>
          <w:bCs/>
          <w:lang w:val="en-GB"/>
        </w:rPr>
        <w:t>css</w:t>
      </w:r>
      <w:proofErr w:type="spellEnd"/>
      <w:r w:rsidRPr="007C623F">
        <w:rPr>
          <w:b/>
          <w:bCs/>
          <w:lang w:val="en-GB"/>
        </w:rPr>
        <w:t xml:space="preserve"> or bootstrap</w:t>
      </w:r>
    </w:p>
    <w:p w14:paraId="50DB4C83" w14:textId="77777777" w:rsidR="007C623F" w:rsidRPr="007C623F" w:rsidRDefault="007C623F" w:rsidP="007C623F">
      <w:pPr>
        <w:numPr>
          <w:ilvl w:val="0"/>
          <w:numId w:val="26"/>
        </w:numPr>
        <w:contextualSpacing/>
        <w:rPr>
          <w:lang w:val="en-GB"/>
        </w:rPr>
      </w:pPr>
      <w:r w:rsidRPr="007C623F">
        <w:rPr>
          <w:b/>
          <w:bCs/>
        </w:rPr>
        <w:t xml:space="preserve"> </w:t>
      </w:r>
      <w:r w:rsidRPr="007C623F">
        <w:rPr>
          <w:b/>
          <w:bCs/>
          <w:lang w:val="en-US"/>
        </w:rPr>
        <w:t>Form validation</w:t>
      </w:r>
    </w:p>
    <w:p w14:paraId="08130D8B" w14:textId="77777777" w:rsidR="007C623F" w:rsidRPr="007C623F" w:rsidRDefault="007C623F" w:rsidP="007C623F">
      <w:pPr>
        <w:numPr>
          <w:ilvl w:val="0"/>
          <w:numId w:val="26"/>
        </w:numPr>
        <w:contextualSpacing/>
        <w:rPr>
          <w:lang w:val="en-GB"/>
        </w:rPr>
      </w:pPr>
      <w:r w:rsidRPr="007C623F">
        <w:rPr>
          <w:b/>
          <w:bCs/>
          <w:lang w:val="en-GB"/>
        </w:rPr>
        <w:t>Testing</w:t>
      </w:r>
      <w:r w:rsidRPr="007C623F">
        <w:rPr>
          <w:lang w:val="en-GB"/>
        </w:rPr>
        <w:t xml:space="preserve"> (unit testing)</w:t>
      </w:r>
    </w:p>
    <w:p w14:paraId="5DFB39B4" w14:textId="77777777" w:rsidR="007C623F" w:rsidRPr="007C623F" w:rsidRDefault="007C623F" w:rsidP="007C623F">
      <w:pPr>
        <w:numPr>
          <w:ilvl w:val="0"/>
          <w:numId w:val="26"/>
        </w:numPr>
        <w:contextualSpacing/>
        <w:rPr>
          <w:lang w:val="en-GB"/>
        </w:rPr>
      </w:pPr>
      <w:r w:rsidRPr="007C623F">
        <w:rPr>
          <w:b/>
          <w:bCs/>
          <w:lang w:val="en-GB"/>
        </w:rPr>
        <w:t>Class-based views</w:t>
      </w:r>
    </w:p>
    <w:p w14:paraId="09E18EAD" w14:textId="77777777" w:rsidR="007C623F" w:rsidRPr="007C623F" w:rsidRDefault="007C623F" w:rsidP="007C623F">
      <w:pPr>
        <w:numPr>
          <w:ilvl w:val="0"/>
          <w:numId w:val="26"/>
        </w:numPr>
        <w:contextualSpacing/>
        <w:rPr>
          <w:lang w:val="en-GB"/>
        </w:rPr>
      </w:pPr>
      <w:r w:rsidRPr="007C623F">
        <w:rPr>
          <w:lang w:val="en-GB"/>
        </w:rPr>
        <w:t>Extended</w:t>
      </w:r>
      <w:r w:rsidRPr="007C623F">
        <w:rPr>
          <w:b/>
          <w:bCs/>
          <w:lang w:val="en-GB"/>
        </w:rPr>
        <w:t xml:space="preserve"> Django user</w:t>
      </w:r>
    </w:p>
    <w:p w14:paraId="2D2B45FC" w14:textId="77777777" w:rsidR="007C623F" w:rsidRPr="007C623F" w:rsidRDefault="007C623F" w:rsidP="007C623F">
      <w:pPr>
        <w:numPr>
          <w:ilvl w:val="0"/>
          <w:numId w:val="26"/>
        </w:numPr>
        <w:contextualSpacing/>
        <w:rPr>
          <w:lang w:val="en-GB"/>
        </w:rPr>
      </w:pPr>
      <w:r w:rsidRPr="007C623F">
        <w:rPr>
          <w:lang w:val="en-GB"/>
        </w:rPr>
        <w:t>Documentation/ Swagger</w:t>
      </w:r>
    </w:p>
    <w:p w14:paraId="7028A4CB" w14:textId="77777777" w:rsidR="007C623F" w:rsidRPr="007C623F" w:rsidRDefault="007C623F" w:rsidP="007C623F">
      <w:pPr>
        <w:numPr>
          <w:ilvl w:val="0"/>
          <w:numId w:val="26"/>
        </w:numPr>
        <w:contextualSpacing/>
        <w:rPr>
          <w:lang w:val="en-GB"/>
        </w:rPr>
      </w:pPr>
      <w:proofErr w:type="spellStart"/>
      <w:r w:rsidRPr="007C623F">
        <w:rPr>
          <w:lang w:val="en-GB"/>
        </w:rPr>
        <w:t>Github</w:t>
      </w:r>
      <w:proofErr w:type="spellEnd"/>
      <w:r w:rsidRPr="007C623F">
        <w:rPr>
          <w:lang w:val="en-GB"/>
        </w:rPr>
        <w:t>/</w:t>
      </w:r>
      <w:proofErr w:type="spellStart"/>
      <w:r w:rsidRPr="007C623F">
        <w:rPr>
          <w:lang w:val="en-GB"/>
        </w:rPr>
        <w:t>Gitlab</w:t>
      </w:r>
      <w:proofErr w:type="spellEnd"/>
      <w:r w:rsidRPr="007C623F">
        <w:rPr>
          <w:lang w:val="en-GB"/>
        </w:rPr>
        <w:t xml:space="preserve"> – at least 3 commits and at least 3 days of history + README</w:t>
      </w:r>
    </w:p>
    <w:p w14:paraId="6246EE30" w14:textId="77777777" w:rsidR="007C623F" w:rsidRPr="007C623F" w:rsidRDefault="007C623F" w:rsidP="007C623F">
      <w:pPr>
        <w:numPr>
          <w:ilvl w:val="0"/>
          <w:numId w:val="26"/>
        </w:numPr>
        <w:contextualSpacing/>
        <w:rPr>
          <w:lang w:val="en-GB"/>
        </w:rPr>
      </w:pPr>
      <w:r w:rsidRPr="007C623F">
        <w:rPr>
          <w:lang w:val="en-GB"/>
        </w:rPr>
        <w:t>Additional functionality, not explicitly described in this section, will be counted as a bonus if it has practical usage.</w:t>
      </w:r>
    </w:p>
    <w:p w14:paraId="562C9DC0" w14:textId="77777777" w:rsidR="007C623F" w:rsidRPr="007C623F" w:rsidRDefault="007C623F" w:rsidP="007C623F">
      <w:pPr>
        <w:rPr>
          <w:lang w:val="en-US"/>
        </w:rPr>
      </w:pPr>
    </w:p>
    <w:p w14:paraId="08ACA153" w14:textId="77777777" w:rsidR="007C623F" w:rsidRPr="007C623F" w:rsidRDefault="007C623F" w:rsidP="007C623F">
      <w:pPr>
        <w:rPr>
          <w:lang w:val="en-US"/>
        </w:rPr>
      </w:pPr>
    </w:p>
    <w:p w14:paraId="61B5A712" w14:textId="77777777" w:rsidR="007C623F" w:rsidRPr="007C623F" w:rsidRDefault="007C623F" w:rsidP="007C623F">
      <w:pPr>
        <w:keepNext/>
        <w:keepLines/>
        <w:spacing w:before="120" w:after="80"/>
        <w:outlineLvl w:val="1"/>
        <w:rPr>
          <w:rFonts w:eastAsiaTheme="majorEastAsia" w:cstheme="majorBidi"/>
          <w:b/>
          <w:color w:val="7C380A"/>
          <w:sz w:val="48"/>
          <w:szCs w:val="48"/>
          <w:lang w:val="en-GB"/>
        </w:rPr>
      </w:pPr>
      <w:r w:rsidRPr="007C623F">
        <w:rPr>
          <w:rFonts w:eastAsiaTheme="majorEastAsia" w:cstheme="majorBidi"/>
          <w:b/>
          <w:color w:val="7C380A"/>
          <w:sz w:val="48"/>
          <w:szCs w:val="48"/>
          <w:lang w:val="en-GB"/>
        </w:rPr>
        <w:lastRenderedPageBreak/>
        <w:t xml:space="preserve">Option 2: REST project (Django REST project) </w:t>
      </w:r>
    </w:p>
    <w:p w14:paraId="10D7470B" w14:textId="77777777" w:rsidR="007C623F" w:rsidRPr="007C623F" w:rsidRDefault="007C623F" w:rsidP="007C623F">
      <w:pPr>
        <w:keepNext/>
        <w:keepLines/>
        <w:spacing w:before="120" w:after="80"/>
        <w:outlineLvl w:val="1"/>
        <w:rPr>
          <w:rFonts w:eastAsiaTheme="majorEastAsia" w:cstheme="majorBidi"/>
          <w:b/>
          <w:color w:val="7C380A"/>
          <w:sz w:val="36"/>
          <w:szCs w:val="36"/>
          <w:lang w:val="en-GB"/>
        </w:rPr>
      </w:pPr>
      <w:r w:rsidRPr="007C623F">
        <w:rPr>
          <w:rFonts w:eastAsiaTheme="majorEastAsia" w:cstheme="majorBidi"/>
          <w:b/>
          <w:color w:val="7C380A"/>
          <w:sz w:val="36"/>
          <w:szCs w:val="36"/>
          <w:lang w:val="en-GB"/>
        </w:rPr>
        <w:t>Mandatory requirements</w:t>
      </w:r>
    </w:p>
    <w:p w14:paraId="2DCD1AE2" w14:textId="77777777" w:rsidR="007C623F" w:rsidRPr="007C623F" w:rsidRDefault="007C623F" w:rsidP="007C623F">
      <w:pPr>
        <w:rPr>
          <w:lang w:val="en-US"/>
        </w:rPr>
      </w:pPr>
    </w:p>
    <w:p w14:paraId="308D182F" w14:textId="77777777" w:rsidR="007C623F" w:rsidRPr="007C623F" w:rsidRDefault="007C623F" w:rsidP="007C623F">
      <w:pPr>
        <w:rPr>
          <w:lang w:val="en-GB"/>
        </w:rPr>
      </w:pPr>
      <w:r w:rsidRPr="007C623F">
        <w:rPr>
          <w:lang w:val="en-GB"/>
        </w:rPr>
        <w:t xml:space="preserve">Your project </w:t>
      </w:r>
      <w:r w:rsidRPr="007C623F">
        <w:rPr>
          <w:b/>
          <w:lang w:val="en-GB"/>
        </w:rPr>
        <w:t>must</w:t>
      </w:r>
      <w:r w:rsidRPr="007C623F">
        <w:rPr>
          <w:lang w:val="en-GB"/>
        </w:rPr>
        <w:t xml:space="preserve"> have all this functionality to pass the final examination.</w:t>
      </w:r>
    </w:p>
    <w:p w14:paraId="2FE592E0" w14:textId="77777777" w:rsidR="007C623F" w:rsidRPr="007C623F" w:rsidRDefault="007C623F" w:rsidP="007C623F">
      <w:pPr>
        <w:numPr>
          <w:ilvl w:val="0"/>
          <w:numId w:val="26"/>
        </w:numPr>
        <w:contextualSpacing/>
        <w:rPr>
          <w:lang w:val="en-US"/>
        </w:rPr>
      </w:pPr>
      <w:r w:rsidRPr="007C623F">
        <w:rPr>
          <w:b/>
          <w:bCs/>
          <w:lang w:val="en-US"/>
        </w:rPr>
        <w:t>The project must have login/register functionality</w:t>
      </w:r>
    </w:p>
    <w:p w14:paraId="15406003" w14:textId="77777777" w:rsidR="007C623F" w:rsidRPr="007C623F" w:rsidRDefault="007C623F" w:rsidP="007C623F">
      <w:pPr>
        <w:numPr>
          <w:ilvl w:val="0"/>
          <w:numId w:val="26"/>
        </w:numPr>
        <w:contextualSpacing/>
        <w:rPr>
          <w:lang w:val="en-US"/>
        </w:rPr>
      </w:pPr>
      <w:r w:rsidRPr="007C623F">
        <w:rPr>
          <w:b/>
          <w:bCs/>
          <w:lang w:val="en-US"/>
        </w:rPr>
        <w:t>Must have public part (A part of the website, which is accessible to everyone – un/authenticated users, admins)</w:t>
      </w:r>
    </w:p>
    <w:p w14:paraId="61B01540" w14:textId="77777777" w:rsidR="007C623F" w:rsidRPr="007C623F" w:rsidRDefault="007C623F" w:rsidP="007C623F">
      <w:pPr>
        <w:numPr>
          <w:ilvl w:val="0"/>
          <w:numId w:val="26"/>
        </w:numPr>
        <w:contextualSpacing/>
        <w:rPr>
          <w:lang w:val="en-US"/>
        </w:rPr>
      </w:pPr>
      <w:r w:rsidRPr="007C623F">
        <w:rPr>
          <w:b/>
          <w:bCs/>
          <w:lang w:val="en-US"/>
        </w:rPr>
        <w:t xml:space="preserve">Must have private </w:t>
      </w:r>
      <w:r w:rsidRPr="007C623F">
        <w:rPr>
          <w:lang w:val="en-US"/>
        </w:rPr>
        <w:t>part (accessible only to authenticated user and to admins)</w:t>
      </w:r>
    </w:p>
    <w:p w14:paraId="3B2C2100" w14:textId="77777777" w:rsidR="007C623F" w:rsidRPr="007C623F" w:rsidRDefault="007C623F" w:rsidP="007C623F">
      <w:pPr>
        <w:numPr>
          <w:ilvl w:val="0"/>
          <w:numId w:val="26"/>
        </w:numPr>
        <w:contextualSpacing/>
        <w:rPr>
          <w:lang w:val="en-US"/>
        </w:rPr>
      </w:pPr>
      <w:r w:rsidRPr="007C623F">
        <w:rPr>
          <w:b/>
          <w:lang w:val="en-US"/>
        </w:rPr>
        <w:t xml:space="preserve">Admin </w:t>
      </w:r>
      <w:r w:rsidRPr="007C623F">
        <w:rPr>
          <w:lang w:val="en-US"/>
        </w:rPr>
        <w:t>part (accessible only to admins)</w:t>
      </w:r>
    </w:p>
    <w:p w14:paraId="26FAD44B" w14:textId="77777777" w:rsidR="007C623F" w:rsidRPr="007C623F" w:rsidRDefault="007C623F" w:rsidP="007C623F">
      <w:pPr>
        <w:numPr>
          <w:ilvl w:val="0"/>
          <w:numId w:val="26"/>
        </w:numPr>
        <w:contextualSpacing/>
        <w:rPr>
          <w:b/>
          <w:lang w:val="en-US"/>
        </w:rPr>
      </w:pPr>
      <w:r w:rsidRPr="007C623F">
        <w:rPr>
          <w:b/>
          <w:bCs/>
          <w:lang w:val="en-US"/>
        </w:rPr>
        <w:t>Un</w:t>
      </w:r>
      <w:r w:rsidRPr="007C623F">
        <w:rPr>
          <w:b/>
          <w:lang w:val="en-US"/>
        </w:rPr>
        <w:t>authenticated</w:t>
      </w:r>
      <w:r w:rsidRPr="007C623F">
        <w:rPr>
          <w:b/>
          <w:bCs/>
          <w:lang w:val="en-US"/>
        </w:rPr>
        <w:t xml:space="preserve"> users (public part) have only ‘get’ permissions (for Example – could see landing page and for example all </w:t>
      </w:r>
      <w:proofErr w:type="spellStart"/>
      <w:r w:rsidRPr="007C623F">
        <w:rPr>
          <w:b/>
          <w:bCs/>
          <w:lang w:val="en-US"/>
        </w:rPr>
        <w:t>annimals</w:t>
      </w:r>
      <w:proofErr w:type="spellEnd"/>
      <w:r w:rsidRPr="007C623F">
        <w:rPr>
          <w:b/>
          <w:bCs/>
          <w:lang w:val="en-US"/>
        </w:rPr>
        <w:t>/</w:t>
      </w:r>
      <w:proofErr w:type="spellStart"/>
      <w:r w:rsidRPr="007C623F">
        <w:rPr>
          <w:b/>
          <w:bCs/>
          <w:lang w:val="en-US"/>
        </w:rPr>
        <w:t>furnitures</w:t>
      </w:r>
      <w:proofErr w:type="spellEnd"/>
      <w:r w:rsidRPr="007C623F">
        <w:rPr>
          <w:b/>
          <w:bCs/>
          <w:lang w:val="en-US"/>
        </w:rPr>
        <w:t xml:space="preserve"> or whatever products you will have)</w:t>
      </w:r>
    </w:p>
    <w:p w14:paraId="7FAF0C2C" w14:textId="77777777" w:rsidR="007C623F" w:rsidRPr="007C623F" w:rsidRDefault="007C623F" w:rsidP="007C623F">
      <w:pPr>
        <w:numPr>
          <w:ilvl w:val="0"/>
          <w:numId w:val="26"/>
        </w:numPr>
        <w:contextualSpacing/>
        <w:rPr>
          <w:b/>
          <w:lang w:val="en-US"/>
        </w:rPr>
      </w:pPr>
      <w:r w:rsidRPr="007C623F">
        <w:rPr>
          <w:b/>
          <w:lang w:val="en-US"/>
        </w:rPr>
        <w:t>Authenticated</w:t>
      </w:r>
      <w:r w:rsidRPr="007C623F">
        <w:rPr>
          <w:b/>
          <w:bCs/>
          <w:lang w:val="en-US"/>
        </w:rPr>
        <w:t xml:space="preserve"> users (private part) – have full CRUD for all of their created content + PATCH</w:t>
      </w:r>
    </w:p>
    <w:p w14:paraId="7972E666" w14:textId="77777777" w:rsidR="007C623F" w:rsidRPr="007C623F" w:rsidRDefault="007C623F" w:rsidP="007C623F">
      <w:pPr>
        <w:numPr>
          <w:ilvl w:val="0"/>
          <w:numId w:val="26"/>
        </w:numPr>
        <w:contextualSpacing/>
        <w:rPr>
          <w:b/>
          <w:lang w:val="en-US"/>
        </w:rPr>
      </w:pPr>
      <w:r w:rsidRPr="007C623F">
        <w:rPr>
          <w:b/>
          <w:bCs/>
          <w:lang w:val="en-US"/>
        </w:rPr>
        <w:t>Admin part – Admin/s has/</w:t>
      </w:r>
      <w:proofErr w:type="spellStart"/>
      <w:r w:rsidRPr="007C623F">
        <w:rPr>
          <w:b/>
          <w:bCs/>
          <w:lang w:val="en-US"/>
        </w:rPr>
        <w:t>ve</w:t>
      </w:r>
      <w:proofErr w:type="spellEnd"/>
      <w:r w:rsidRPr="007C623F">
        <w:rPr>
          <w:b/>
          <w:bCs/>
          <w:lang w:val="en-US"/>
        </w:rPr>
        <w:t xml:space="preserve"> full CRUD for all products on the website + PATCH</w:t>
      </w:r>
    </w:p>
    <w:p w14:paraId="47FDBEFB" w14:textId="77777777" w:rsidR="007C623F" w:rsidRPr="007C623F" w:rsidRDefault="007C623F" w:rsidP="007C623F">
      <w:pPr>
        <w:numPr>
          <w:ilvl w:val="0"/>
          <w:numId w:val="26"/>
        </w:numPr>
        <w:contextualSpacing/>
        <w:rPr>
          <w:b/>
          <w:lang w:val="en-US"/>
        </w:rPr>
      </w:pPr>
      <w:r w:rsidRPr="007C623F">
        <w:rPr>
          <w:b/>
          <w:bCs/>
          <w:lang w:val="en-US"/>
        </w:rPr>
        <w:t xml:space="preserve">Reusable </w:t>
      </w:r>
      <w:proofErr w:type="spellStart"/>
      <w:r w:rsidRPr="007C623F">
        <w:rPr>
          <w:b/>
          <w:bCs/>
          <w:lang w:val="en-US"/>
        </w:rPr>
        <w:t>serializers</w:t>
      </w:r>
      <w:proofErr w:type="spellEnd"/>
      <w:r w:rsidRPr="007C623F">
        <w:rPr>
          <w:b/>
          <w:bCs/>
          <w:lang w:val="en-US"/>
        </w:rPr>
        <w:t xml:space="preserve"> of the model – one model many </w:t>
      </w:r>
      <w:proofErr w:type="spellStart"/>
      <w:r w:rsidRPr="007C623F">
        <w:rPr>
          <w:b/>
          <w:bCs/>
          <w:lang w:val="en-US"/>
        </w:rPr>
        <w:t>serializers</w:t>
      </w:r>
      <w:proofErr w:type="spellEnd"/>
    </w:p>
    <w:p w14:paraId="6C947A9F" w14:textId="77777777" w:rsidR="007C623F" w:rsidRPr="007C623F" w:rsidRDefault="007C623F" w:rsidP="007C623F">
      <w:pPr>
        <w:numPr>
          <w:ilvl w:val="0"/>
          <w:numId w:val="26"/>
        </w:numPr>
        <w:contextualSpacing/>
        <w:rPr>
          <w:b/>
          <w:lang w:val="en-US"/>
        </w:rPr>
      </w:pPr>
      <w:r w:rsidRPr="007C623F">
        <w:rPr>
          <w:b/>
          <w:bCs/>
          <w:lang w:val="en-US"/>
        </w:rPr>
        <w:t xml:space="preserve">Nested </w:t>
      </w:r>
      <w:proofErr w:type="spellStart"/>
      <w:r w:rsidRPr="007C623F">
        <w:rPr>
          <w:b/>
          <w:bCs/>
          <w:lang w:val="en-US"/>
        </w:rPr>
        <w:t>serializares</w:t>
      </w:r>
      <w:proofErr w:type="spellEnd"/>
    </w:p>
    <w:p w14:paraId="173124FE" w14:textId="77777777" w:rsidR="007C623F" w:rsidRPr="007C623F" w:rsidRDefault="007C623F" w:rsidP="007C623F">
      <w:pPr>
        <w:numPr>
          <w:ilvl w:val="0"/>
          <w:numId w:val="26"/>
        </w:numPr>
        <w:contextualSpacing/>
        <w:rPr>
          <w:b/>
          <w:lang w:val="en-US"/>
        </w:rPr>
      </w:pPr>
      <w:r w:rsidRPr="007C623F">
        <w:rPr>
          <w:b/>
          <w:bCs/>
          <w:lang w:val="en-US"/>
        </w:rPr>
        <w:t xml:space="preserve">Usage of </w:t>
      </w:r>
      <w:proofErr w:type="spellStart"/>
      <w:r w:rsidRPr="007C623F">
        <w:rPr>
          <w:b/>
          <w:bCs/>
          <w:lang w:val="en-US"/>
        </w:rPr>
        <w:t>APIViews</w:t>
      </w:r>
      <w:proofErr w:type="spellEnd"/>
    </w:p>
    <w:p w14:paraId="5364E83C" w14:textId="77777777" w:rsidR="007C623F" w:rsidRPr="007C623F" w:rsidRDefault="007C623F" w:rsidP="007C623F">
      <w:pPr>
        <w:numPr>
          <w:ilvl w:val="0"/>
          <w:numId w:val="26"/>
        </w:numPr>
        <w:contextualSpacing/>
        <w:rPr>
          <w:b/>
          <w:lang w:val="en-US"/>
        </w:rPr>
      </w:pPr>
      <w:r w:rsidRPr="007C623F">
        <w:rPr>
          <w:b/>
          <w:bCs/>
          <w:lang w:val="en-US"/>
        </w:rPr>
        <w:t>Class-based views</w:t>
      </w:r>
    </w:p>
    <w:p w14:paraId="612E15F8" w14:textId="77777777" w:rsidR="007C623F" w:rsidRPr="007C623F" w:rsidRDefault="007C623F" w:rsidP="007C623F">
      <w:pPr>
        <w:numPr>
          <w:ilvl w:val="0"/>
          <w:numId w:val="26"/>
        </w:numPr>
        <w:contextualSpacing/>
        <w:rPr>
          <w:b/>
          <w:lang w:val="en-US"/>
        </w:rPr>
      </w:pPr>
      <w:r w:rsidRPr="007C623F">
        <w:rPr>
          <w:b/>
          <w:bCs/>
          <w:lang w:val="en-US"/>
        </w:rPr>
        <w:t>Different relationships (Many-to-many, one-to-many, many-to-one) presented</w:t>
      </w:r>
    </w:p>
    <w:p w14:paraId="400DB292" w14:textId="77777777" w:rsidR="007C623F" w:rsidRPr="007C623F" w:rsidRDefault="007C623F" w:rsidP="007C623F">
      <w:pPr>
        <w:rPr>
          <w:lang w:val="en-US"/>
        </w:rPr>
      </w:pPr>
    </w:p>
    <w:p w14:paraId="68885EF5" w14:textId="77777777" w:rsidR="007C623F" w:rsidRPr="007C623F" w:rsidRDefault="007C623F" w:rsidP="007C623F">
      <w:pPr>
        <w:keepNext/>
        <w:keepLines/>
        <w:spacing w:before="120" w:after="80"/>
        <w:outlineLvl w:val="1"/>
        <w:rPr>
          <w:rFonts w:eastAsiaTheme="majorEastAsia" w:cstheme="majorBidi"/>
          <w:b/>
          <w:color w:val="7C380A"/>
          <w:sz w:val="36"/>
          <w:szCs w:val="36"/>
          <w:lang w:val="en-US"/>
        </w:rPr>
      </w:pPr>
      <w:r w:rsidRPr="007C623F">
        <w:rPr>
          <w:rFonts w:eastAsiaTheme="majorEastAsia" w:cstheme="majorBidi"/>
          <w:b/>
          <w:color w:val="7C380A"/>
          <w:sz w:val="36"/>
          <w:szCs w:val="36"/>
          <w:lang w:val="en-US"/>
        </w:rPr>
        <w:t>Bonuses</w:t>
      </w:r>
    </w:p>
    <w:p w14:paraId="52AFC7A0" w14:textId="77777777" w:rsidR="007C623F" w:rsidRPr="007C623F" w:rsidRDefault="007C623F" w:rsidP="007C623F">
      <w:pPr>
        <w:numPr>
          <w:ilvl w:val="0"/>
          <w:numId w:val="26"/>
        </w:numPr>
        <w:contextualSpacing/>
        <w:rPr>
          <w:lang w:val="en-GB"/>
        </w:rPr>
      </w:pPr>
      <w:r w:rsidRPr="007C623F">
        <w:rPr>
          <w:b/>
          <w:bCs/>
          <w:lang w:val="en-GB"/>
        </w:rPr>
        <w:t>Testing</w:t>
      </w:r>
      <w:r w:rsidRPr="007C623F">
        <w:rPr>
          <w:lang w:val="en-GB"/>
        </w:rPr>
        <w:t xml:space="preserve"> (unit testing)</w:t>
      </w:r>
    </w:p>
    <w:p w14:paraId="3C8A312C" w14:textId="77777777" w:rsidR="007C623F" w:rsidRPr="007C623F" w:rsidRDefault="007C623F" w:rsidP="007C623F">
      <w:pPr>
        <w:numPr>
          <w:ilvl w:val="0"/>
          <w:numId w:val="26"/>
        </w:numPr>
        <w:contextualSpacing/>
        <w:rPr>
          <w:lang w:val="en-GB"/>
        </w:rPr>
      </w:pPr>
      <w:r w:rsidRPr="007C623F">
        <w:rPr>
          <w:lang w:val="en-GB"/>
        </w:rPr>
        <w:t>Extended</w:t>
      </w:r>
      <w:r w:rsidRPr="007C623F">
        <w:rPr>
          <w:b/>
          <w:bCs/>
          <w:lang w:val="en-GB"/>
        </w:rPr>
        <w:t xml:space="preserve"> Django user</w:t>
      </w:r>
    </w:p>
    <w:p w14:paraId="1C8D3BFB" w14:textId="77777777" w:rsidR="007C623F" w:rsidRPr="007C623F" w:rsidRDefault="007C623F" w:rsidP="007C623F">
      <w:pPr>
        <w:numPr>
          <w:ilvl w:val="0"/>
          <w:numId w:val="26"/>
        </w:numPr>
        <w:contextualSpacing/>
        <w:rPr>
          <w:lang w:val="en-GB"/>
        </w:rPr>
      </w:pPr>
      <w:r w:rsidRPr="007C623F">
        <w:rPr>
          <w:lang w:val="en-GB"/>
        </w:rPr>
        <w:t xml:space="preserve">Anything that is </w:t>
      </w:r>
      <w:r w:rsidRPr="007C623F">
        <w:rPr>
          <w:b/>
          <w:lang w:val="en-GB"/>
        </w:rPr>
        <w:t>not described</w:t>
      </w:r>
      <w:r w:rsidRPr="007C623F">
        <w:rPr>
          <w:lang w:val="en-GB"/>
        </w:rPr>
        <w:t xml:space="preserve"> in the assignment </w:t>
      </w:r>
      <w:r w:rsidRPr="007C623F">
        <w:rPr>
          <w:b/>
          <w:lang w:val="en-GB"/>
        </w:rPr>
        <w:t>is a bonus</w:t>
      </w:r>
      <w:r w:rsidRPr="007C623F">
        <w:rPr>
          <w:lang w:val="en-GB"/>
        </w:rPr>
        <w:t xml:space="preserve"> if it has some practical use. </w:t>
      </w:r>
    </w:p>
    <w:p w14:paraId="7142BB3C" w14:textId="77777777" w:rsidR="007C623F" w:rsidRPr="007C623F" w:rsidRDefault="007C623F" w:rsidP="007C623F">
      <w:pPr>
        <w:numPr>
          <w:ilvl w:val="0"/>
          <w:numId w:val="26"/>
        </w:numPr>
        <w:contextualSpacing/>
        <w:rPr>
          <w:lang w:val="en-GB"/>
        </w:rPr>
      </w:pPr>
      <w:r w:rsidRPr="007C623F">
        <w:rPr>
          <w:lang w:val="en-GB"/>
        </w:rPr>
        <w:t>Documentation/ Swagger</w:t>
      </w:r>
    </w:p>
    <w:p w14:paraId="2815EFB3" w14:textId="77777777" w:rsidR="007C623F" w:rsidRPr="007C623F" w:rsidRDefault="007C623F" w:rsidP="007C623F">
      <w:pPr>
        <w:numPr>
          <w:ilvl w:val="0"/>
          <w:numId w:val="26"/>
        </w:numPr>
        <w:contextualSpacing/>
        <w:rPr>
          <w:lang w:val="en-GB"/>
        </w:rPr>
      </w:pPr>
      <w:proofErr w:type="spellStart"/>
      <w:r w:rsidRPr="007C623F">
        <w:rPr>
          <w:lang w:val="en-GB"/>
        </w:rPr>
        <w:t>Github</w:t>
      </w:r>
      <w:proofErr w:type="spellEnd"/>
      <w:r w:rsidRPr="007C623F">
        <w:rPr>
          <w:lang w:val="en-GB"/>
        </w:rPr>
        <w:t>/</w:t>
      </w:r>
      <w:proofErr w:type="spellStart"/>
      <w:r w:rsidRPr="007C623F">
        <w:rPr>
          <w:lang w:val="en-GB"/>
        </w:rPr>
        <w:t>Gitlab</w:t>
      </w:r>
      <w:proofErr w:type="spellEnd"/>
      <w:r w:rsidRPr="007C623F">
        <w:rPr>
          <w:lang w:val="en-GB"/>
        </w:rPr>
        <w:t xml:space="preserve"> – at least 3 commits and at least 3 days of history + README</w:t>
      </w:r>
    </w:p>
    <w:p w14:paraId="6C996617" w14:textId="77777777" w:rsidR="007C623F" w:rsidRPr="007C623F" w:rsidRDefault="007C623F" w:rsidP="007C623F">
      <w:pPr>
        <w:rPr>
          <w:lang w:val="en-GB"/>
        </w:rPr>
      </w:pPr>
    </w:p>
    <w:p w14:paraId="53EE65CF" w14:textId="77777777" w:rsidR="007C623F" w:rsidRPr="007C623F" w:rsidRDefault="007C623F" w:rsidP="007C623F">
      <w:pPr>
        <w:rPr>
          <w:lang w:val="en-GB"/>
        </w:rPr>
      </w:pPr>
    </w:p>
    <w:p w14:paraId="7BC48DF0" w14:textId="77777777" w:rsidR="007C623F" w:rsidRPr="007C623F" w:rsidRDefault="007C623F" w:rsidP="007C623F">
      <w:pPr>
        <w:rPr>
          <w:lang w:val="en-GB"/>
        </w:rPr>
      </w:pPr>
    </w:p>
    <w:p w14:paraId="3E8624ED" w14:textId="77777777" w:rsidR="007C623F" w:rsidRPr="007C623F" w:rsidRDefault="007C623F" w:rsidP="007C623F">
      <w:pPr>
        <w:rPr>
          <w:lang w:val="en-GB"/>
        </w:rPr>
      </w:pPr>
    </w:p>
    <w:p w14:paraId="3B4371F0" w14:textId="77777777" w:rsidR="007C623F" w:rsidRPr="007C623F" w:rsidRDefault="007C623F" w:rsidP="007C623F">
      <w:pPr>
        <w:rPr>
          <w:lang w:val="en-GB"/>
        </w:rPr>
      </w:pPr>
    </w:p>
    <w:p w14:paraId="2576D5DC" w14:textId="77777777" w:rsidR="007C623F" w:rsidRPr="007C623F" w:rsidRDefault="007C623F" w:rsidP="007C623F">
      <w:pPr>
        <w:rPr>
          <w:lang w:val="en-GB"/>
        </w:rPr>
      </w:pPr>
    </w:p>
    <w:p w14:paraId="5AF7324F" w14:textId="77777777" w:rsidR="007C623F" w:rsidRPr="007C623F" w:rsidRDefault="007C623F" w:rsidP="007C623F">
      <w:pPr>
        <w:rPr>
          <w:lang w:val="en-GB"/>
        </w:rPr>
      </w:pPr>
    </w:p>
    <w:p w14:paraId="5851F549" w14:textId="77777777" w:rsidR="007C623F" w:rsidRPr="007C623F" w:rsidRDefault="007C623F" w:rsidP="007C623F">
      <w:pPr>
        <w:rPr>
          <w:lang w:val="en-GB"/>
        </w:rPr>
      </w:pPr>
    </w:p>
    <w:p w14:paraId="5B3BE3A2" w14:textId="77777777" w:rsidR="007C623F" w:rsidRPr="007C623F" w:rsidRDefault="007C623F" w:rsidP="007C623F">
      <w:pPr>
        <w:rPr>
          <w:lang w:val="en-GB"/>
        </w:rPr>
      </w:pPr>
    </w:p>
    <w:p w14:paraId="2398B032" w14:textId="77777777" w:rsidR="007C623F" w:rsidRPr="007C623F" w:rsidRDefault="007C623F" w:rsidP="007C623F">
      <w:pPr>
        <w:keepNext/>
        <w:keepLines/>
        <w:spacing w:before="120" w:after="80"/>
        <w:outlineLvl w:val="1"/>
        <w:rPr>
          <w:rFonts w:eastAsiaTheme="majorEastAsia" w:cstheme="majorBidi"/>
          <w:b/>
          <w:color w:val="7C380A"/>
          <w:sz w:val="48"/>
          <w:szCs w:val="48"/>
          <w:lang w:val="en-US"/>
        </w:rPr>
      </w:pPr>
      <w:r w:rsidRPr="007C623F">
        <w:rPr>
          <w:rFonts w:eastAsiaTheme="majorEastAsia" w:cstheme="majorBidi"/>
          <w:b/>
          <w:color w:val="7C380A"/>
          <w:sz w:val="48"/>
          <w:szCs w:val="48"/>
          <w:lang w:val="en-US"/>
        </w:rPr>
        <w:lastRenderedPageBreak/>
        <w:t>Project Public Defense</w:t>
      </w:r>
    </w:p>
    <w:p w14:paraId="33AC28AF" w14:textId="77777777" w:rsidR="007C623F" w:rsidRPr="007C623F" w:rsidRDefault="007C623F" w:rsidP="007C623F">
      <w:pPr>
        <w:rPr>
          <w:lang w:val="en-US"/>
        </w:rPr>
      </w:pPr>
      <w:r w:rsidRPr="007C623F">
        <w:rPr>
          <w:lang w:val="en-US"/>
        </w:rPr>
        <w:t xml:space="preserve">Each student will have to deliver a </w:t>
      </w:r>
      <w:r w:rsidRPr="007C623F">
        <w:rPr>
          <w:b/>
          <w:lang w:val="en-US"/>
        </w:rPr>
        <w:t>public defense</w:t>
      </w:r>
      <w:r w:rsidRPr="007C623F">
        <w:rPr>
          <w:lang w:val="en-US"/>
        </w:rPr>
        <w:t xml:space="preserve"> of its work in front of the trainer/s. Students will have </w:t>
      </w:r>
      <w:r w:rsidRPr="007C623F">
        <w:rPr>
          <w:b/>
          <w:lang w:val="en-US"/>
        </w:rPr>
        <w:t>15 minutes</w:t>
      </w:r>
      <w:r w:rsidRPr="007C623F">
        <w:rPr>
          <w:lang w:val="en-US"/>
        </w:rPr>
        <w:t>, which must be allocated as follows</w:t>
      </w:r>
    </w:p>
    <w:p w14:paraId="6EA19617" w14:textId="77777777" w:rsidR="007C623F" w:rsidRPr="007C623F" w:rsidRDefault="007C623F" w:rsidP="007C623F">
      <w:pPr>
        <w:numPr>
          <w:ilvl w:val="0"/>
          <w:numId w:val="5"/>
        </w:numPr>
        <w:contextualSpacing/>
        <w:rPr>
          <w:lang w:val="en-US"/>
        </w:rPr>
      </w:pPr>
      <w:r w:rsidRPr="007C623F">
        <w:rPr>
          <w:b/>
          <w:lang w:val="en-US"/>
        </w:rPr>
        <w:t xml:space="preserve">First 5 minutes: Application overview and demonstration on </w:t>
      </w:r>
      <w:r w:rsidRPr="007C623F">
        <w:rPr>
          <w:lang w:val="en-US"/>
        </w:rPr>
        <w:t xml:space="preserve"> how it works</w:t>
      </w:r>
    </w:p>
    <w:p w14:paraId="4807EC5D" w14:textId="77777777" w:rsidR="007C623F" w:rsidRPr="007C623F" w:rsidRDefault="007C623F" w:rsidP="007C623F">
      <w:pPr>
        <w:numPr>
          <w:ilvl w:val="0"/>
          <w:numId w:val="5"/>
        </w:numPr>
        <w:contextualSpacing/>
        <w:rPr>
          <w:lang w:val="en-US"/>
        </w:rPr>
      </w:pPr>
      <w:r w:rsidRPr="007C623F">
        <w:rPr>
          <w:lang w:val="en-US"/>
        </w:rPr>
        <w:t xml:space="preserve">Following 10 minutes: </w:t>
      </w:r>
      <w:proofErr w:type="gramStart"/>
      <w:r w:rsidRPr="007C623F">
        <w:rPr>
          <w:lang w:val="en-US"/>
        </w:rPr>
        <w:t>readiness  to</w:t>
      </w:r>
      <w:proofErr w:type="gramEnd"/>
      <w:r w:rsidRPr="007C623F">
        <w:rPr>
          <w:lang w:val="en-US"/>
        </w:rPr>
        <w:t xml:space="preserve"> answer questions.</w:t>
      </w:r>
    </w:p>
    <w:p w14:paraId="730376EF" w14:textId="77777777" w:rsidR="007C623F" w:rsidRPr="007C623F" w:rsidRDefault="007C623F" w:rsidP="007C623F">
      <w:pPr>
        <w:rPr>
          <w:lang w:val="en-US"/>
        </w:rPr>
      </w:pPr>
      <w:r w:rsidRPr="007C623F">
        <w:rPr>
          <w:lang w:val="en-US"/>
        </w:rPr>
        <w:t xml:space="preserve">Please be </w:t>
      </w:r>
      <w:r w:rsidRPr="007C623F">
        <w:rPr>
          <w:b/>
          <w:lang w:val="en-US"/>
        </w:rPr>
        <w:t>strict in timing</w:t>
      </w:r>
      <w:r w:rsidRPr="007C623F">
        <w:rPr>
          <w:lang w:val="en-US"/>
        </w:rPr>
        <w:t>! On the 5</w:t>
      </w:r>
      <w:r w:rsidRPr="007C623F">
        <w:rPr>
          <w:vertAlign w:val="superscript"/>
          <w:lang w:val="en-US"/>
        </w:rPr>
        <w:t>th</w:t>
      </w:r>
      <w:r w:rsidRPr="007C623F">
        <w:rPr>
          <w:lang w:val="en-US"/>
        </w:rPr>
        <w:t xml:space="preserve"> minute, your presentation ends. The remaining time will be for Question/Answers session </w:t>
      </w:r>
    </w:p>
    <w:p w14:paraId="66F6B625" w14:textId="77777777" w:rsidR="007C623F" w:rsidRPr="007C623F" w:rsidRDefault="007C623F" w:rsidP="007C623F">
      <w:pPr>
        <w:rPr>
          <w:ins w:id="0" w:author="Lyubov Gencheva" w:date="2019-04-18T17:28:00Z"/>
          <w:lang w:val="en-US"/>
        </w:rPr>
      </w:pPr>
      <w:r w:rsidRPr="007C623F">
        <w:rPr>
          <w:lang w:val="en-US"/>
        </w:rPr>
        <w:t xml:space="preserve">You have to bring your own laptop, where the project is available. </w:t>
      </w:r>
      <w:ins w:id="1" w:author="Lyubov Gencheva" w:date="2019-04-18T17:28:00Z">
        <w:r w:rsidRPr="007C623F">
          <w:rPr>
            <w:lang w:val="en-US"/>
          </w:rPr>
          <w:t>Open the project assets beforehand to save time.</w:t>
        </w:r>
      </w:ins>
    </w:p>
    <w:p w14:paraId="21B68515" w14:textId="77777777" w:rsidR="007C623F" w:rsidRPr="007C623F" w:rsidRDefault="007C623F" w:rsidP="007C623F">
      <w:pPr>
        <w:rPr>
          <w:lang w:val="en-US"/>
        </w:rPr>
      </w:pPr>
      <w:r w:rsidRPr="007C623F">
        <w:rPr>
          <w:lang w:val="en-US"/>
        </w:rPr>
        <w:t xml:space="preserve">Be </w:t>
      </w:r>
      <w:r w:rsidRPr="007C623F">
        <w:rPr>
          <w:b/>
          <w:lang w:val="en-US"/>
        </w:rPr>
        <w:t>well prepared</w:t>
      </w:r>
      <w:r w:rsidRPr="007C623F">
        <w:rPr>
          <w:lang w:val="en-US"/>
        </w:rPr>
        <w:t xml:space="preserve"> for presenting the maximum of your work within the time given. It is highly recommended that you practice the presentation at home with a </w:t>
      </w:r>
      <w:proofErr w:type="spellStart"/>
      <w:r w:rsidRPr="007C623F">
        <w:rPr>
          <w:lang w:val="en-US"/>
        </w:rPr>
        <w:t>chronomer</w:t>
      </w:r>
      <w:proofErr w:type="spellEnd"/>
      <w:r w:rsidRPr="007C623F">
        <w:rPr>
          <w:lang w:val="en-US"/>
        </w:rPr>
        <w:t>, to be sure that you will fit in the time provided.</w:t>
      </w:r>
    </w:p>
    <w:p w14:paraId="721C2FB9" w14:textId="77777777" w:rsidR="007C623F" w:rsidRPr="007C623F" w:rsidRDefault="007C623F" w:rsidP="007C623F">
      <w:pPr>
        <w:keepNext/>
        <w:keepLines/>
        <w:spacing w:before="120" w:after="80"/>
        <w:outlineLvl w:val="1"/>
        <w:rPr>
          <w:rFonts w:eastAsiaTheme="majorEastAsia" w:cstheme="majorBidi"/>
          <w:b/>
          <w:color w:val="7C380A"/>
          <w:sz w:val="48"/>
          <w:szCs w:val="48"/>
          <w:lang w:val="en-US"/>
        </w:rPr>
      </w:pPr>
      <w:r w:rsidRPr="007C623F">
        <w:rPr>
          <w:rFonts w:eastAsiaTheme="majorEastAsia" w:cstheme="majorBidi"/>
          <w:b/>
          <w:color w:val="7C380A"/>
          <w:sz w:val="48"/>
          <w:szCs w:val="48"/>
          <w:lang w:val="en-US"/>
        </w:rPr>
        <w:t>Assessment Criteria</w:t>
      </w:r>
    </w:p>
    <w:p w14:paraId="3E5FB5C8" w14:textId="77777777" w:rsidR="007C623F" w:rsidRPr="007C623F" w:rsidRDefault="007C623F" w:rsidP="007C623F">
      <w:pPr>
        <w:numPr>
          <w:ilvl w:val="0"/>
          <w:numId w:val="32"/>
        </w:numPr>
        <w:contextualSpacing/>
        <w:rPr>
          <w:lang w:val="en-US"/>
        </w:rPr>
      </w:pPr>
      <w:r w:rsidRPr="007C623F">
        <w:rPr>
          <w:lang w:val="en-US"/>
        </w:rPr>
        <w:t xml:space="preserve">All </w:t>
      </w:r>
      <w:r w:rsidRPr="007C623F">
        <w:rPr>
          <w:b/>
          <w:color w:val="FF0000"/>
          <w:lang w:val="en-US"/>
        </w:rPr>
        <w:t>mandatory</w:t>
      </w:r>
      <w:r w:rsidRPr="007C623F">
        <w:rPr>
          <w:b/>
          <w:color w:val="FF0000"/>
        </w:rPr>
        <w:t>/</w:t>
      </w:r>
      <w:r w:rsidRPr="007C623F">
        <w:rPr>
          <w:b/>
          <w:color w:val="FF0000"/>
          <w:lang w:val="en-US"/>
        </w:rPr>
        <w:t>must have-s</w:t>
      </w:r>
      <w:r w:rsidRPr="007C623F">
        <w:rPr>
          <w:color w:val="FF0000"/>
          <w:lang w:val="en-US"/>
        </w:rPr>
        <w:t xml:space="preserve"> </w:t>
      </w:r>
      <w:r w:rsidRPr="007C623F">
        <w:rPr>
          <w:lang w:val="en-US"/>
        </w:rPr>
        <w:t xml:space="preserve">requirements </w:t>
      </w:r>
      <w:r w:rsidRPr="007C623F">
        <w:rPr>
          <w:b/>
          <w:color w:val="FF0000"/>
          <w:lang w:val="en-US"/>
        </w:rPr>
        <w:t>must be met</w:t>
      </w:r>
      <w:r w:rsidRPr="007C623F">
        <w:rPr>
          <w:lang w:val="en-US"/>
        </w:rPr>
        <w:t xml:space="preserve">. A project that </w:t>
      </w:r>
      <w:r w:rsidRPr="007C623F">
        <w:rPr>
          <w:b/>
          <w:lang w:val="en-US"/>
        </w:rPr>
        <w:t xml:space="preserve">does not meet them </w:t>
      </w:r>
      <w:r w:rsidRPr="007C623F">
        <w:rPr>
          <w:b/>
          <w:color w:val="FF0000"/>
          <w:lang w:val="en-US"/>
        </w:rPr>
        <w:t xml:space="preserve"> will not pass </w:t>
      </w:r>
      <w:r w:rsidRPr="007C623F">
        <w:rPr>
          <w:b/>
          <w:lang w:val="en-US"/>
        </w:rPr>
        <w:t>the examination</w:t>
      </w:r>
    </w:p>
    <w:p w14:paraId="78CD90F2" w14:textId="77777777" w:rsidR="007C623F" w:rsidRPr="007C623F" w:rsidRDefault="007C623F" w:rsidP="007C623F">
      <w:pPr>
        <w:numPr>
          <w:ilvl w:val="0"/>
          <w:numId w:val="32"/>
        </w:numPr>
        <w:contextualSpacing/>
        <w:rPr>
          <w:ins w:id="2" w:author="Lyubov Gencheva" w:date="2019-04-18T17:34:00Z"/>
          <w:lang w:val="en-US"/>
        </w:rPr>
      </w:pPr>
      <w:ins w:id="3" w:author="Lyubov Gencheva" w:date="2019-04-18T17:34:00Z">
        <w:r w:rsidRPr="007C623F">
          <w:rPr>
            <w:lang w:val="en-US"/>
          </w:rPr>
          <w:t>Mandatory requirements give you 5.00 for the final grade</w:t>
        </w:r>
      </w:ins>
    </w:p>
    <w:p w14:paraId="013E8536" w14:textId="77777777" w:rsidR="007C623F" w:rsidRPr="007C623F" w:rsidRDefault="007C623F" w:rsidP="007C623F">
      <w:pPr>
        <w:numPr>
          <w:ilvl w:val="0"/>
          <w:numId w:val="32"/>
        </w:numPr>
        <w:contextualSpacing/>
        <w:rPr>
          <w:lang w:val="en-US"/>
        </w:rPr>
      </w:pPr>
      <w:ins w:id="4" w:author="Lyubov Gencheva" w:date="2019-04-18T17:34:00Z">
        <w:r w:rsidRPr="007C623F">
          <w:rPr>
            <w:lang w:val="en-US"/>
          </w:rPr>
          <w:t xml:space="preserve">To get 6.00, you need to </w:t>
        </w:r>
        <w:r w:rsidRPr="007C623F">
          <w:rPr>
            <w:b/>
            <w:lang w:val="en-US"/>
          </w:rPr>
          <w:t>work harder</w:t>
        </w:r>
        <w:r w:rsidRPr="007C623F">
          <w:rPr>
            <w:lang w:val="en-US"/>
          </w:rPr>
          <w:t xml:space="preserve"> and provide</w:t>
        </w:r>
      </w:ins>
      <w:r w:rsidRPr="007C623F">
        <w:rPr>
          <w:lang w:val="en-US"/>
        </w:rPr>
        <w:t xml:space="preserve"> some</w:t>
      </w:r>
      <w:ins w:id="5" w:author="Lyubov Gencheva" w:date="2019-04-18T17:34:00Z">
        <w:r w:rsidRPr="007C623F">
          <w:rPr>
            <w:lang w:val="en-US"/>
          </w:rPr>
          <w:t xml:space="preserve"> </w:t>
        </w:r>
        <w:r w:rsidRPr="007C623F">
          <w:rPr>
            <w:b/>
            <w:lang w:val="en-US"/>
          </w:rPr>
          <w:t>extra functionality</w:t>
        </w:r>
        <w:r w:rsidRPr="007C623F">
          <w:rPr>
            <w:lang w:val="en-US"/>
          </w:rPr>
          <w:t xml:space="preserve"> to the project (at least one of the bonuses and answering</w:t>
        </w:r>
      </w:ins>
      <w:r w:rsidRPr="007C623F">
        <w:rPr>
          <w:lang w:val="en-US"/>
        </w:rPr>
        <w:t xml:space="preserve"> all the</w:t>
      </w:r>
      <w:ins w:id="6" w:author="Lyubov Gencheva" w:date="2019-04-18T17:34:00Z">
        <w:r w:rsidRPr="007C623F">
          <w:rPr>
            <w:lang w:val="en-US"/>
          </w:rPr>
          <w:t xml:space="preserve"> questions</w:t>
        </w:r>
      </w:ins>
      <w:r w:rsidRPr="007C623F">
        <w:rPr>
          <w:lang w:val="en-US"/>
        </w:rPr>
        <w:t xml:space="preserve"> </w:t>
      </w:r>
      <w:proofErr w:type="spellStart"/>
      <w:r w:rsidRPr="007C623F">
        <w:rPr>
          <w:lang w:val="en-US"/>
        </w:rPr>
        <w:t>raised.Your</w:t>
      </w:r>
      <w:proofErr w:type="spellEnd"/>
      <w:r w:rsidRPr="007C623F">
        <w:rPr>
          <w:lang w:val="en-US"/>
        </w:rPr>
        <w:t xml:space="preserve"> ability to </w:t>
      </w:r>
      <w:r w:rsidRPr="007C623F">
        <w:rPr>
          <w:b/>
          <w:lang w:val="en-US"/>
        </w:rPr>
        <w:t>answers</w:t>
      </w:r>
      <w:r w:rsidRPr="007C623F">
        <w:rPr>
          <w:lang w:val="en-US"/>
        </w:rPr>
        <w:t xml:space="preserve"> to the </w:t>
      </w:r>
      <w:r w:rsidRPr="007C623F">
        <w:rPr>
          <w:b/>
          <w:lang w:val="en-US"/>
        </w:rPr>
        <w:t>questions</w:t>
      </w:r>
      <w:r w:rsidRPr="007C623F">
        <w:rPr>
          <w:lang w:val="en-US"/>
        </w:rPr>
        <w:t xml:space="preserve"> validates that you have the </w:t>
      </w:r>
      <w:r w:rsidRPr="007C623F">
        <w:rPr>
          <w:b/>
          <w:lang w:val="en-US"/>
        </w:rPr>
        <w:t>knowledge required</w:t>
      </w:r>
      <w:r w:rsidRPr="007C623F">
        <w:rPr>
          <w:lang w:val="en-US"/>
        </w:rPr>
        <w:t xml:space="preserve"> to pass the examination. Considering how you have answered the questions and how much bonus bullets you have done the final grade can scale.</w:t>
      </w:r>
    </w:p>
    <w:p w14:paraId="56890E4E" w14:textId="7EA190FD" w:rsidR="007C623F" w:rsidRDefault="007C623F" w:rsidP="007C623F">
      <w:pPr>
        <w:numPr>
          <w:ilvl w:val="0"/>
          <w:numId w:val="32"/>
        </w:numPr>
        <w:contextualSpacing/>
        <w:rPr>
          <w:lang w:val="en-US"/>
        </w:rPr>
      </w:pPr>
      <w:r w:rsidRPr="007C623F">
        <w:rPr>
          <w:lang w:val="en-US"/>
        </w:rPr>
        <w:t>Present briefly the project and explain the code</w:t>
      </w:r>
    </w:p>
    <w:p w14:paraId="1744491A" w14:textId="09DC7151" w:rsidR="0099174D" w:rsidRDefault="0099174D" w:rsidP="0099174D">
      <w:pPr>
        <w:contextualSpacing/>
        <w:rPr>
          <w:lang w:val="en-US"/>
        </w:rPr>
      </w:pPr>
    </w:p>
    <w:p w14:paraId="68F3DD15" w14:textId="6EE83540" w:rsidR="0099174D" w:rsidRDefault="0099174D" w:rsidP="0099174D">
      <w:pPr>
        <w:contextualSpacing/>
        <w:rPr>
          <w:lang w:val="en-US"/>
        </w:rPr>
      </w:pPr>
    </w:p>
    <w:p w14:paraId="5D4FCCFD" w14:textId="1C941B4D" w:rsidR="0099174D" w:rsidRDefault="0099174D" w:rsidP="0099174D">
      <w:pPr>
        <w:contextualSpacing/>
        <w:rPr>
          <w:lang w:val="en-US"/>
        </w:rPr>
      </w:pPr>
    </w:p>
    <w:p w14:paraId="78E81763" w14:textId="6F64E206" w:rsidR="0099174D" w:rsidRDefault="0099174D" w:rsidP="0099174D">
      <w:pPr>
        <w:contextualSpacing/>
        <w:rPr>
          <w:lang w:val="en-US"/>
        </w:rPr>
      </w:pPr>
    </w:p>
    <w:p w14:paraId="0C400196" w14:textId="31467843" w:rsidR="0099174D" w:rsidRDefault="0099174D" w:rsidP="0099174D">
      <w:pPr>
        <w:contextualSpacing/>
        <w:rPr>
          <w:lang w:val="en-US"/>
        </w:rPr>
      </w:pPr>
    </w:p>
    <w:p w14:paraId="7780664C" w14:textId="35F868E0" w:rsidR="0099174D" w:rsidRDefault="0099174D" w:rsidP="0099174D">
      <w:pPr>
        <w:contextualSpacing/>
        <w:rPr>
          <w:lang w:val="en-US"/>
        </w:rPr>
      </w:pPr>
    </w:p>
    <w:p w14:paraId="15DC39A9" w14:textId="13839685" w:rsidR="0099174D" w:rsidRDefault="0099174D" w:rsidP="0099174D">
      <w:pPr>
        <w:contextualSpacing/>
        <w:rPr>
          <w:lang w:val="en-US"/>
        </w:rPr>
      </w:pPr>
    </w:p>
    <w:p w14:paraId="3A321C59" w14:textId="6F71F07E" w:rsidR="0099174D" w:rsidRDefault="0099174D" w:rsidP="0099174D">
      <w:pPr>
        <w:contextualSpacing/>
        <w:rPr>
          <w:lang w:val="en-US"/>
        </w:rPr>
      </w:pPr>
    </w:p>
    <w:p w14:paraId="01240B63" w14:textId="342AE936" w:rsidR="0099174D" w:rsidRDefault="0099174D" w:rsidP="0099174D">
      <w:pPr>
        <w:contextualSpacing/>
        <w:rPr>
          <w:lang w:val="en-US"/>
        </w:rPr>
      </w:pPr>
    </w:p>
    <w:p w14:paraId="055F0B0B" w14:textId="3EBA2DA4" w:rsidR="0099174D" w:rsidRDefault="0099174D" w:rsidP="0099174D">
      <w:pPr>
        <w:contextualSpacing/>
        <w:rPr>
          <w:lang w:val="en-US"/>
        </w:rPr>
      </w:pPr>
      <w:bookmarkStart w:id="7" w:name="_GoBack"/>
      <w:bookmarkEnd w:id="7"/>
    </w:p>
    <w:p w14:paraId="71F355F8" w14:textId="0B51A615" w:rsidR="0099174D" w:rsidRDefault="0099174D" w:rsidP="0099174D">
      <w:pPr>
        <w:contextualSpacing/>
        <w:rPr>
          <w:lang w:val="en-US"/>
        </w:rPr>
      </w:pPr>
    </w:p>
    <w:p w14:paraId="565D1A71" w14:textId="628CDB17" w:rsidR="0099174D" w:rsidRDefault="0099174D" w:rsidP="0099174D">
      <w:pPr>
        <w:contextualSpacing/>
        <w:rPr>
          <w:lang w:val="en-US"/>
        </w:rPr>
      </w:pPr>
    </w:p>
    <w:p w14:paraId="07C4DAF9" w14:textId="77777777" w:rsidR="0099174D" w:rsidRDefault="0099174D" w:rsidP="0099174D">
      <w:pPr>
        <w:spacing w:after="0" w:line="240" w:lineRule="auto"/>
        <w:rPr>
          <w:lang w:val="en-US"/>
        </w:rPr>
      </w:pPr>
      <w:r>
        <w:t>Types of users:</w:t>
      </w:r>
    </w:p>
    <w:p w14:paraId="26114811" w14:textId="77777777" w:rsidR="0099174D" w:rsidRDefault="0099174D" w:rsidP="0099174D">
      <w:pPr>
        <w:pStyle w:val="ListParagraph"/>
        <w:numPr>
          <w:ilvl w:val="0"/>
          <w:numId w:val="33"/>
        </w:numPr>
        <w:spacing w:after="0" w:line="240" w:lineRule="auto"/>
      </w:pPr>
      <w:r>
        <w:t>Admin: whenever logged in with his/her super-user profile has CRUD credential over the whole site/app content (including products database and content, created by other users).</w:t>
      </w:r>
    </w:p>
    <w:p w14:paraId="00068434" w14:textId="77777777" w:rsidR="0099174D" w:rsidRDefault="0099174D" w:rsidP="0099174D">
      <w:pPr>
        <w:pStyle w:val="ListParagraph"/>
        <w:numPr>
          <w:ilvl w:val="0"/>
          <w:numId w:val="33"/>
        </w:numPr>
        <w:spacing w:after="0" w:line="240" w:lineRule="auto"/>
      </w:pPr>
      <w:r>
        <w:t>Users:</w:t>
      </w:r>
    </w:p>
    <w:p w14:paraId="150A7212" w14:textId="77777777" w:rsidR="0099174D" w:rsidRDefault="0099174D" w:rsidP="0099174D">
      <w:pPr>
        <w:pStyle w:val="ListParagraph"/>
        <w:numPr>
          <w:ilvl w:val="1"/>
          <w:numId w:val="33"/>
        </w:numPr>
        <w:spacing w:after="0" w:line="240" w:lineRule="auto"/>
      </w:pPr>
      <w:r>
        <w:t>Non-registered: may only see the public part of the site/app: e.g. landing page, products available</w:t>
      </w:r>
    </w:p>
    <w:p w14:paraId="4CC6D257" w14:textId="77777777" w:rsidR="0099174D" w:rsidRDefault="0099174D" w:rsidP="0099174D">
      <w:pPr>
        <w:pStyle w:val="ListParagraph"/>
        <w:numPr>
          <w:ilvl w:val="1"/>
          <w:numId w:val="33"/>
        </w:numPr>
        <w:spacing w:after="0" w:line="240" w:lineRule="auto"/>
      </w:pPr>
      <w:r>
        <w:t>Registered: users which have used the register form to create an account for the site/app.</w:t>
      </w:r>
    </w:p>
    <w:p w14:paraId="028024C7" w14:textId="77777777" w:rsidR="0099174D" w:rsidRDefault="0099174D" w:rsidP="0099174D">
      <w:pPr>
        <w:spacing w:after="0" w:line="240" w:lineRule="auto"/>
        <w:ind w:left="720"/>
      </w:pPr>
      <w:r>
        <w:t>The registered users, whenever:</w:t>
      </w:r>
    </w:p>
    <w:p w14:paraId="090F870A" w14:textId="77777777" w:rsidR="0099174D" w:rsidRDefault="0099174D" w:rsidP="0099174D">
      <w:pPr>
        <w:pStyle w:val="ListParagraph"/>
        <w:numPr>
          <w:ilvl w:val="2"/>
          <w:numId w:val="34"/>
        </w:numPr>
        <w:spacing w:after="0" w:line="240" w:lineRule="auto"/>
        <w:ind w:left="1440"/>
      </w:pPr>
      <w:r>
        <w:t>Logged-in: have access to the public and the private parts of the site/app, may Create/Read/Update/Delete (CRUD) their own content.</w:t>
      </w:r>
    </w:p>
    <w:p w14:paraId="33BC4C93" w14:textId="77777777" w:rsidR="0099174D" w:rsidRDefault="0099174D" w:rsidP="0099174D">
      <w:pPr>
        <w:pStyle w:val="ListParagraph"/>
        <w:numPr>
          <w:ilvl w:val="2"/>
          <w:numId w:val="34"/>
        </w:numPr>
        <w:spacing w:after="0" w:line="240" w:lineRule="auto"/>
        <w:ind w:left="1440"/>
      </w:pPr>
      <w:r>
        <w:t xml:space="preserve">Not logged in: just like non-registered users, they can only see the public part of the site/app: e.g. landing page, products available </w:t>
      </w:r>
    </w:p>
    <w:p w14:paraId="50BDF6FE" w14:textId="77777777" w:rsidR="0099174D" w:rsidRPr="007C623F" w:rsidRDefault="0099174D" w:rsidP="0099174D">
      <w:pPr>
        <w:contextualSpacing/>
        <w:rPr>
          <w:lang w:val="en-US"/>
        </w:rPr>
      </w:pPr>
    </w:p>
    <w:p w14:paraId="62F6AE30" w14:textId="77777777" w:rsidR="007C623F" w:rsidRPr="007C623F" w:rsidRDefault="007C623F" w:rsidP="007C623F">
      <w:pPr>
        <w:rPr>
          <w:lang w:val="en-US"/>
        </w:rPr>
      </w:pPr>
    </w:p>
    <w:p w14:paraId="2C85434D" w14:textId="77777777" w:rsidR="007C623F" w:rsidRPr="007C623F" w:rsidRDefault="007C623F" w:rsidP="007C623F">
      <w:pPr>
        <w:rPr>
          <w:lang w:val="en-GB"/>
        </w:rPr>
      </w:pPr>
    </w:p>
    <w:p w14:paraId="0F73AEFA" w14:textId="77777777" w:rsidR="007C623F" w:rsidRPr="007C623F" w:rsidRDefault="007C623F" w:rsidP="007C623F">
      <w:pPr>
        <w:rPr>
          <w:lang w:val="en-US"/>
        </w:rPr>
      </w:pPr>
    </w:p>
    <w:p w14:paraId="269186D5" w14:textId="77777777" w:rsidR="000A2D76" w:rsidRPr="000A2D76" w:rsidRDefault="000A2D76" w:rsidP="000A2D76">
      <w:pPr>
        <w:rPr>
          <w:lang w:val="en-US"/>
        </w:rPr>
      </w:pPr>
    </w:p>
    <w:sectPr w:rsidR="000A2D76" w:rsidRPr="000A2D76" w:rsidSect="0056778B">
      <w:headerReference w:type="default" r:id="rId9"/>
      <w:footerReference w:type="default" r:id="rId10"/>
      <w:pgSz w:w="11909" w:h="16834" w:code="9"/>
      <w:pgMar w:top="567" w:right="737" w:bottom="1077" w:left="737" w:header="567" w:footer="21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CCC8F9" w14:textId="77777777" w:rsidR="00806EC4" w:rsidRDefault="00806EC4" w:rsidP="008068A2">
      <w:pPr>
        <w:spacing w:after="0" w:line="240" w:lineRule="auto"/>
      </w:pPr>
      <w:r>
        <w:separator/>
      </w:r>
    </w:p>
  </w:endnote>
  <w:endnote w:type="continuationSeparator" w:id="0">
    <w:p w14:paraId="691B3DFC" w14:textId="77777777" w:rsidR="00806EC4" w:rsidRDefault="00806EC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4F2019" w14:textId="4A5128D8" w:rsidR="0056778B" w:rsidRDefault="0056778B" w:rsidP="0056778B">
    <w:pPr>
      <w:pStyle w:val="Footer"/>
    </w:pPr>
    <w:r>
      <w:rPr>
        <w:noProof/>
        <w:lang w:val="en-US"/>
      </w:rPr>
      <mc:AlternateContent>
        <mc:Choice Requires="wps">
          <w:drawing>
            <wp:anchor distT="4294967295" distB="4294967295" distL="114300" distR="114300" simplePos="0" relativeHeight="251655680" behindDoc="0" locked="0" layoutInCell="1" allowOverlap="1" wp14:anchorId="592CBBAF" wp14:editId="466699F6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4DCEFC1" id="Straight Connector 19" o:spid="_x0000_s1026" style="position:absolute;flip:y;z-index:2516556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2+tFUf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2429197E" wp14:editId="692D49B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20B9620" w14:textId="77777777" w:rsidR="0056778B" w:rsidRDefault="0056778B" w:rsidP="0056778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18B0AE4" w14:textId="77777777" w:rsidR="0056778B" w:rsidRDefault="0056778B" w:rsidP="0056778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E2D8853" wp14:editId="53D3AB2C">
                                <wp:extent cx="201930" cy="201930"/>
                                <wp:effectExtent l="0" t="0" r="7620" b="7620"/>
                                <wp:docPr id="101" name="Picture 101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A5A9AB6" wp14:editId="00EE2F42">
                                <wp:extent cx="201930" cy="201930"/>
                                <wp:effectExtent l="0" t="0" r="7620" b="7620"/>
                                <wp:docPr id="102" name="Picture 10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C97A342" wp14:editId="705F023A">
                                <wp:extent cx="201930" cy="201930"/>
                                <wp:effectExtent l="0" t="0" r="7620" b="7620"/>
                                <wp:docPr id="103" name="Picture 103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E55BEB" wp14:editId="0503E8C4">
                                <wp:extent cx="201930" cy="201930"/>
                                <wp:effectExtent l="0" t="0" r="7620" b="7620"/>
                                <wp:docPr id="104" name="Picture 104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20568FF" wp14:editId="24999E2F">
                                <wp:extent cx="201930" cy="201930"/>
                                <wp:effectExtent l="0" t="0" r="7620" b="7620"/>
                                <wp:docPr id="105" name="Picture 105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456369C" wp14:editId="6A79DEBA">
                                <wp:extent cx="201930" cy="201930"/>
                                <wp:effectExtent l="0" t="0" r="7620" b="7620"/>
                                <wp:docPr id="106" name="Picture 106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0628087" wp14:editId="3DE997A8">
                                <wp:extent cx="198120" cy="198120"/>
                                <wp:effectExtent l="0" t="0" r="0" b="0"/>
                                <wp:docPr id="107" name="Picture 107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56BCEFD" wp14:editId="53F09A46">
                                <wp:extent cx="201930" cy="201930"/>
                                <wp:effectExtent l="0" t="0" r="7620" b="7620"/>
                                <wp:docPr id="108" name="Picture 108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05B4B84" wp14:editId="596CE9DB">
                                <wp:extent cx="201930" cy="201930"/>
                                <wp:effectExtent l="0" t="0" r="7620" b="7620"/>
                                <wp:docPr id="109" name="Picture 109" title="Software University: Email Us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429197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020B9620" w14:textId="77777777" w:rsidR="0056778B" w:rsidRDefault="0056778B" w:rsidP="0056778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0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1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118B0AE4" w14:textId="77777777" w:rsidR="0056778B" w:rsidRDefault="0056778B" w:rsidP="0056778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E2D8853" wp14:editId="53D3AB2C">
                          <wp:extent cx="201930" cy="201930"/>
                          <wp:effectExtent l="0" t="0" r="7620" b="7620"/>
                          <wp:docPr id="101" name="Picture 101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A5A9AB6" wp14:editId="00EE2F42">
                          <wp:extent cx="201930" cy="201930"/>
                          <wp:effectExtent l="0" t="0" r="7620" b="7620"/>
                          <wp:docPr id="102" name="Picture 10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C97A342" wp14:editId="705F023A">
                          <wp:extent cx="201930" cy="201930"/>
                          <wp:effectExtent l="0" t="0" r="7620" b="7620"/>
                          <wp:docPr id="103" name="Picture 103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E55BEB" wp14:editId="0503E8C4">
                          <wp:extent cx="201930" cy="201930"/>
                          <wp:effectExtent l="0" t="0" r="7620" b="7620"/>
                          <wp:docPr id="104" name="Picture 104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20568FF" wp14:editId="24999E2F">
                          <wp:extent cx="201930" cy="201930"/>
                          <wp:effectExtent l="0" t="0" r="7620" b="7620"/>
                          <wp:docPr id="105" name="Picture 105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456369C" wp14:editId="6A79DEBA">
                          <wp:extent cx="201930" cy="201930"/>
                          <wp:effectExtent l="0" t="0" r="7620" b="7620"/>
                          <wp:docPr id="106" name="Picture 106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0628087" wp14:editId="3DE997A8">
                          <wp:extent cx="198120" cy="198120"/>
                          <wp:effectExtent l="0" t="0" r="0" b="0"/>
                          <wp:docPr id="107" name="Picture 107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56BCEFD" wp14:editId="53F09A46">
                          <wp:extent cx="201930" cy="201930"/>
                          <wp:effectExtent l="0" t="0" r="7620" b="7620"/>
                          <wp:docPr id="108" name="Picture 108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05B4B84" wp14:editId="596CE9DB">
                          <wp:extent cx="201930" cy="201930"/>
                          <wp:effectExtent l="0" t="0" r="7620" b="7620"/>
                          <wp:docPr id="109" name="Picture 109" title="Software University: Email Us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7C3C659" wp14:editId="09728332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2546DC5" w14:textId="77777777" w:rsidR="0056778B" w:rsidRDefault="0056778B" w:rsidP="0056778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Follow </w:t>
                          </w:r>
                          <w:r>
                            <w:rPr>
                              <w:sz w:val="19"/>
                              <w:szCs w:val="19"/>
                            </w:rPr>
                            <w:t>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C3C659" id="Text Box 6" o:spid="_x0000_s1027" type="#_x0000_t202" style="position:absolute;margin-left:125.15pt;margin-top:26.95pt;width:44.85pt;height:15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" filled="f" stroked="f" strokeweight=".5pt">
              <v:path arrowok="t"/>
              <v:textbox inset=".5mm,0,0,0">
                <w:txbxContent>
                  <w:p w14:paraId="42546DC5" w14:textId="77777777" w:rsidR="0056778B" w:rsidRDefault="0056778B" w:rsidP="0056778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 xml:space="preserve">Follow </w:t>
                    </w:r>
                    <w:r>
                      <w:rPr>
                        <w:sz w:val="19"/>
                        <w:szCs w:val="19"/>
                      </w:rPr>
                      <w:t>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C9D1A6E" wp14:editId="091FDD1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C03F808" w14:textId="416FE6BC" w:rsidR="0056778B" w:rsidRDefault="0056778B" w:rsidP="0056778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9174D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9174D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9D1A6E" id="Text Box 5" o:spid="_x0000_s1028" type="#_x0000_t202" style="position:absolute;margin-left:444.65pt;margin-top:26.95pt;width:70.9pt;height:15.9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" filled="f" stroked="f" strokeweight=".5pt">
              <v:path arrowok="t"/>
              <v:textbox inset="0,0,0,0">
                <w:txbxContent>
                  <w:p w14:paraId="3C03F808" w14:textId="416FE6BC" w:rsidR="0056778B" w:rsidRDefault="0056778B" w:rsidP="0056778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9174D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t xml:space="preserve">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9174D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65363738" w14:textId="2698C40E" w:rsidR="00145747" w:rsidRPr="00AC77AD" w:rsidRDefault="0056778B" w:rsidP="00AC77AD">
    <w:pPr>
      <w:pStyle w:val="Footer"/>
    </w:pPr>
    <w:r>
      <w:rPr>
        <w:noProof/>
        <w:lang w:val="en-US"/>
      </w:rPr>
      <w:drawing>
        <wp:inline distT="0" distB="0" distL="0" distR="0" wp14:anchorId="298CC49F" wp14:editId="2671C9F2">
          <wp:extent cx="1310640" cy="382092"/>
          <wp:effectExtent l="0" t="0" r="0" b="0"/>
          <wp:docPr id="100" name="Picture 100" descr="C:\Users\North_Point\AppData\Local\Microsoft\Windows\INetCache\Content.Word\SoftwareUniversity_Logo_Onelin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orth_Point\AppData\Local\Microsoft\Windows\INetCache\Content.Word\SoftwareUniversity_Logo_Oneline@2x.png"/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6403" cy="38668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45747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9776" behindDoc="0" locked="0" layoutInCell="1" allowOverlap="1" wp14:anchorId="676A27F3" wp14:editId="765D15CA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FBBFC65" w14:textId="3BD66C3B" w:rsidR="00145747" w:rsidRDefault="00145747" w:rsidP="00AC77AD">
                          <w:pPr>
                            <w:spacing w:after="0" w:line="240" w:lineRule="auto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76A27F3" id="Text Box 4" o:spid="_x0000_s1029" type="#_x0000_t202" style="position:absolute;margin-left:1pt;margin-top:13.75pt;width:123.1pt;height:40.4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14:paraId="4FBBFC65" w14:textId="3BD66C3B" w:rsidR="00145747" w:rsidRDefault="00145747" w:rsidP="00AC77AD">
                    <w:pPr>
                      <w:spacing w:after="0" w:line="240" w:lineRule="auto"/>
                    </w:pP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7450D2" w14:textId="77777777" w:rsidR="00806EC4" w:rsidRDefault="00806EC4" w:rsidP="008068A2">
      <w:pPr>
        <w:spacing w:after="0" w:line="240" w:lineRule="auto"/>
      </w:pPr>
      <w:r>
        <w:separator/>
      </w:r>
    </w:p>
  </w:footnote>
  <w:footnote w:type="continuationSeparator" w:id="0">
    <w:p w14:paraId="3A6FA106" w14:textId="77777777" w:rsidR="00806EC4" w:rsidRDefault="00806EC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DA470A" w14:textId="77777777" w:rsidR="00145747" w:rsidRDefault="0014574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50935"/>
    <w:multiLevelType w:val="hybridMultilevel"/>
    <w:tmpl w:val="A8E03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356AA3"/>
    <w:multiLevelType w:val="hybridMultilevel"/>
    <w:tmpl w:val="7088A40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34F06"/>
    <w:multiLevelType w:val="hybridMultilevel"/>
    <w:tmpl w:val="A3683FD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" w15:restartNumberingAfterBreak="0">
    <w:nsid w:val="11B73EF1"/>
    <w:multiLevelType w:val="hybridMultilevel"/>
    <w:tmpl w:val="BC7ED70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493FFD"/>
    <w:multiLevelType w:val="hybridMultilevel"/>
    <w:tmpl w:val="0E367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893807"/>
    <w:multiLevelType w:val="hybridMultilevel"/>
    <w:tmpl w:val="3A9265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631C04"/>
    <w:multiLevelType w:val="multilevel"/>
    <w:tmpl w:val="362CA8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abstractNum w:abstractNumId="8" w15:restartNumberingAfterBreak="0">
    <w:nsid w:val="212C4110"/>
    <w:multiLevelType w:val="hybridMultilevel"/>
    <w:tmpl w:val="A148F7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AA3B4A"/>
    <w:multiLevelType w:val="hybridMultilevel"/>
    <w:tmpl w:val="AACA9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9D30DB"/>
    <w:multiLevelType w:val="hybridMultilevel"/>
    <w:tmpl w:val="1B1C8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A36EE3"/>
    <w:multiLevelType w:val="hybridMultilevel"/>
    <w:tmpl w:val="A4B65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B4763A"/>
    <w:multiLevelType w:val="hybridMultilevel"/>
    <w:tmpl w:val="CC8CB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3A4178"/>
    <w:multiLevelType w:val="hybridMultilevel"/>
    <w:tmpl w:val="C7464F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C33BE2"/>
    <w:multiLevelType w:val="hybridMultilevel"/>
    <w:tmpl w:val="2B1E75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7013FC"/>
    <w:multiLevelType w:val="hybridMultilevel"/>
    <w:tmpl w:val="AA80892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B231AE"/>
    <w:multiLevelType w:val="hybridMultilevel"/>
    <w:tmpl w:val="3FB2F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3912DD"/>
    <w:multiLevelType w:val="hybridMultilevel"/>
    <w:tmpl w:val="B9C8AB4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6F69FF"/>
    <w:multiLevelType w:val="hybridMultilevel"/>
    <w:tmpl w:val="65420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79542D"/>
    <w:multiLevelType w:val="hybridMultilevel"/>
    <w:tmpl w:val="1818A3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BDC7802"/>
    <w:multiLevelType w:val="hybridMultilevel"/>
    <w:tmpl w:val="7DAA83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B45493"/>
    <w:multiLevelType w:val="hybridMultilevel"/>
    <w:tmpl w:val="A7F03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A41472"/>
    <w:multiLevelType w:val="hybridMultilevel"/>
    <w:tmpl w:val="F7040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5E35CA"/>
    <w:multiLevelType w:val="hybridMultilevel"/>
    <w:tmpl w:val="B99C3062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BC5116"/>
    <w:multiLevelType w:val="hybridMultilevel"/>
    <w:tmpl w:val="17F69B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F616F1"/>
    <w:multiLevelType w:val="hybridMultilevel"/>
    <w:tmpl w:val="A9DE24AA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A40207"/>
    <w:multiLevelType w:val="hybridMultilevel"/>
    <w:tmpl w:val="DED2D2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E43EEF"/>
    <w:multiLevelType w:val="hybridMultilevel"/>
    <w:tmpl w:val="24E60FF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91228D"/>
    <w:multiLevelType w:val="hybridMultilevel"/>
    <w:tmpl w:val="86084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1"/>
  </w:num>
  <w:num w:numId="3">
    <w:abstractNumId w:val="10"/>
  </w:num>
  <w:num w:numId="4">
    <w:abstractNumId w:val="23"/>
  </w:num>
  <w:num w:numId="5">
    <w:abstractNumId w:val="24"/>
  </w:num>
  <w:num w:numId="6">
    <w:abstractNumId w:val="26"/>
  </w:num>
  <w:num w:numId="7">
    <w:abstractNumId w:val="22"/>
  </w:num>
  <w:num w:numId="8">
    <w:abstractNumId w:val="0"/>
  </w:num>
  <w:num w:numId="9">
    <w:abstractNumId w:val="5"/>
  </w:num>
  <w:num w:numId="10">
    <w:abstractNumId w:val="18"/>
  </w:num>
  <w:num w:numId="11">
    <w:abstractNumId w:val="16"/>
  </w:num>
  <w:num w:numId="12">
    <w:abstractNumId w:val="2"/>
  </w:num>
  <w:num w:numId="13">
    <w:abstractNumId w:val="27"/>
  </w:num>
  <w:num w:numId="14">
    <w:abstractNumId w:val="29"/>
  </w:num>
  <w:num w:numId="15">
    <w:abstractNumId w:val="25"/>
  </w:num>
  <w:num w:numId="16">
    <w:abstractNumId w:val="33"/>
  </w:num>
  <w:num w:numId="17">
    <w:abstractNumId w:val="19"/>
  </w:num>
  <w:num w:numId="18">
    <w:abstractNumId w:val="20"/>
  </w:num>
  <w:num w:numId="19">
    <w:abstractNumId w:val="12"/>
  </w:num>
  <w:num w:numId="20">
    <w:abstractNumId w:val="3"/>
  </w:num>
  <w:num w:numId="21">
    <w:abstractNumId w:val="17"/>
  </w:num>
  <w:num w:numId="22">
    <w:abstractNumId w:val="9"/>
  </w:num>
  <w:num w:numId="23">
    <w:abstractNumId w:val="28"/>
  </w:num>
  <w:num w:numId="24">
    <w:abstractNumId w:val="14"/>
  </w:num>
  <w:num w:numId="25">
    <w:abstractNumId w:val="21"/>
  </w:num>
  <w:num w:numId="26">
    <w:abstractNumId w:val="13"/>
  </w:num>
  <w:num w:numId="27">
    <w:abstractNumId w:val="32"/>
  </w:num>
  <w:num w:numId="28">
    <w:abstractNumId w:val="30"/>
  </w:num>
  <w:num w:numId="29">
    <w:abstractNumId w:val="8"/>
  </w:num>
  <w:num w:numId="30">
    <w:abstractNumId w:val="6"/>
  </w:num>
  <w:num w:numId="31">
    <w:abstractNumId w:val="15"/>
  </w:num>
  <w:num w:numId="32">
    <w:abstractNumId w:val="4"/>
  </w:num>
  <w:num w:numId="3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D15"/>
    <w:rsid w:val="00002C1C"/>
    <w:rsid w:val="00005D42"/>
    <w:rsid w:val="00007044"/>
    <w:rsid w:val="00014742"/>
    <w:rsid w:val="000223EF"/>
    <w:rsid w:val="0002525B"/>
    <w:rsid w:val="00025F04"/>
    <w:rsid w:val="00052054"/>
    <w:rsid w:val="0005407C"/>
    <w:rsid w:val="00064D15"/>
    <w:rsid w:val="000857C7"/>
    <w:rsid w:val="00086727"/>
    <w:rsid w:val="00090A95"/>
    <w:rsid w:val="00091A21"/>
    <w:rsid w:val="00091CAB"/>
    <w:rsid w:val="000A2D76"/>
    <w:rsid w:val="000B47B4"/>
    <w:rsid w:val="000B56F0"/>
    <w:rsid w:val="000C2D29"/>
    <w:rsid w:val="000C2EBE"/>
    <w:rsid w:val="000D6220"/>
    <w:rsid w:val="000D7273"/>
    <w:rsid w:val="000F2246"/>
    <w:rsid w:val="00103906"/>
    <w:rsid w:val="001050F1"/>
    <w:rsid w:val="001148A9"/>
    <w:rsid w:val="00115DA7"/>
    <w:rsid w:val="0011789B"/>
    <w:rsid w:val="00125FB8"/>
    <w:rsid w:val="00126789"/>
    <w:rsid w:val="001275B9"/>
    <w:rsid w:val="00133561"/>
    <w:rsid w:val="0014342D"/>
    <w:rsid w:val="00145747"/>
    <w:rsid w:val="00145784"/>
    <w:rsid w:val="0014752D"/>
    <w:rsid w:val="001475D8"/>
    <w:rsid w:val="00152058"/>
    <w:rsid w:val="001551A0"/>
    <w:rsid w:val="00161159"/>
    <w:rsid w:val="00161252"/>
    <w:rsid w:val="001619DF"/>
    <w:rsid w:val="00164CDC"/>
    <w:rsid w:val="00167CF1"/>
    <w:rsid w:val="00171021"/>
    <w:rsid w:val="00175BC8"/>
    <w:rsid w:val="0018280F"/>
    <w:rsid w:val="00183A2C"/>
    <w:rsid w:val="00183C23"/>
    <w:rsid w:val="00185B9A"/>
    <w:rsid w:val="00192B09"/>
    <w:rsid w:val="001C1EED"/>
    <w:rsid w:val="001D2464"/>
    <w:rsid w:val="001E1161"/>
    <w:rsid w:val="001E36CA"/>
    <w:rsid w:val="001E3FEF"/>
    <w:rsid w:val="001F2717"/>
    <w:rsid w:val="00202683"/>
    <w:rsid w:val="0020548B"/>
    <w:rsid w:val="00215ADD"/>
    <w:rsid w:val="00215FCE"/>
    <w:rsid w:val="00264287"/>
    <w:rsid w:val="0026589D"/>
    <w:rsid w:val="002664E1"/>
    <w:rsid w:val="00270F4E"/>
    <w:rsid w:val="00287DAF"/>
    <w:rsid w:val="00291AF4"/>
    <w:rsid w:val="002A2D2D"/>
    <w:rsid w:val="002A6983"/>
    <w:rsid w:val="002B193B"/>
    <w:rsid w:val="002B3028"/>
    <w:rsid w:val="002C2315"/>
    <w:rsid w:val="002D38B6"/>
    <w:rsid w:val="002E6F8A"/>
    <w:rsid w:val="002F21E1"/>
    <w:rsid w:val="002F4EC4"/>
    <w:rsid w:val="00303949"/>
    <w:rsid w:val="0031348D"/>
    <w:rsid w:val="00316A70"/>
    <w:rsid w:val="003238B2"/>
    <w:rsid w:val="00330BCC"/>
    <w:rsid w:val="0033212E"/>
    <w:rsid w:val="0033490F"/>
    <w:rsid w:val="003370C8"/>
    <w:rsid w:val="003446F6"/>
    <w:rsid w:val="003465FB"/>
    <w:rsid w:val="00357667"/>
    <w:rsid w:val="003740B0"/>
    <w:rsid w:val="003817EF"/>
    <w:rsid w:val="00382A45"/>
    <w:rsid w:val="0038670A"/>
    <w:rsid w:val="003904A8"/>
    <w:rsid w:val="003946AD"/>
    <w:rsid w:val="0039666B"/>
    <w:rsid w:val="003A1601"/>
    <w:rsid w:val="003A5602"/>
    <w:rsid w:val="003B1DDE"/>
    <w:rsid w:val="003B332B"/>
    <w:rsid w:val="003B6A53"/>
    <w:rsid w:val="003C5B57"/>
    <w:rsid w:val="003D0234"/>
    <w:rsid w:val="003E167F"/>
    <w:rsid w:val="003E2530"/>
    <w:rsid w:val="003E6BFB"/>
    <w:rsid w:val="003F1864"/>
    <w:rsid w:val="003F1ED8"/>
    <w:rsid w:val="004205CA"/>
    <w:rsid w:val="004311CA"/>
    <w:rsid w:val="00461F95"/>
    <w:rsid w:val="00470B45"/>
    <w:rsid w:val="00472D63"/>
    <w:rsid w:val="0047331A"/>
    <w:rsid w:val="00474412"/>
    <w:rsid w:val="00475881"/>
    <w:rsid w:val="00476212"/>
    <w:rsid w:val="00476D4B"/>
    <w:rsid w:val="00476D68"/>
    <w:rsid w:val="00483FC3"/>
    <w:rsid w:val="0048618D"/>
    <w:rsid w:val="00493FC2"/>
    <w:rsid w:val="004A7E77"/>
    <w:rsid w:val="004B5C7B"/>
    <w:rsid w:val="004D29A9"/>
    <w:rsid w:val="004D6B8A"/>
    <w:rsid w:val="004E36A0"/>
    <w:rsid w:val="004F5F39"/>
    <w:rsid w:val="0050017E"/>
    <w:rsid w:val="00501468"/>
    <w:rsid w:val="00501D85"/>
    <w:rsid w:val="00504EAB"/>
    <w:rsid w:val="005052B4"/>
    <w:rsid w:val="00505A22"/>
    <w:rsid w:val="005112E9"/>
    <w:rsid w:val="00514338"/>
    <w:rsid w:val="00517B12"/>
    <w:rsid w:val="00524789"/>
    <w:rsid w:val="00525FA6"/>
    <w:rsid w:val="00536C20"/>
    <w:rsid w:val="005442BC"/>
    <w:rsid w:val="0054562A"/>
    <w:rsid w:val="0054676B"/>
    <w:rsid w:val="00553CCB"/>
    <w:rsid w:val="005600D2"/>
    <w:rsid w:val="005635C4"/>
    <w:rsid w:val="00563DF8"/>
    <w:rsid w:val="00564029"/>
    <w:rsid w:val="00564D7B"/>
    <w:rsid w:val="0056527D"/>
    <w:rsid w:val="0056778B"/>
    <w:rsid w:val="0058013A"/>
    <w:rsid w:val="005803E5"/>
    <w:rsid w:val="0058223B"/>
    <w:rsid w:val="00584CD1"/>
    <w:rsid w:val="00584EDB"/>
    <w:rsid w:val="0058738C"/>
    <w:rsid w:val="00587825"/>
    <w:rsid w:val="0059084F"/>
    <w:rsid w:val="00593437"/>
    <w:rsid w:val="005953F5"/>
    <w:rsid w:val="00596357"/>
    <w:rsid w:val="005B6B7E"/>
    <w:rsid w:val="005B71A2"/>
    <w:rsid w:val="005C131C"/>
    <w:rsid w:val="005C6A24"/>
    <w:rsid w:val="005E04CE"/>
    <w:rsid w:val="005E6CC9"/>
    <w:rsid w:val="005F360D"/>
    <w:rsid w:val="005F7894"/>
    <w:rsid w:val="00604363"/>
    <w:rsid w:val="0060547C"/>
    <w:rsid w:val="00606AFE"/>
    <w:rsid w:val="00614D45"/>
    <w:rsid w:val="00617340"/>
    <w:rsid w:val="00624DCF"/>
    <w:rsid w:val="00626F3C"/>
    <w:rsid w:val="0063342B"/>
    <w:rsid w:val="006424D1"/>
    <w:rsid w:val="006433E0"/>
    <w:rsid w:val="006631BF"/>
    <w:rsid w:val="00670041"/>
    <w:rsid w:val="0067152C"/>
    <w:rsid w:val="00671FE2"/>
    <w:rsid w:val="0067317A"/>
    <w:rsid w:val="00690EBC"/>
    <w:rsid w:val="00695634"/>
    <w:rsid w:val="006A1CD9"/>
    <w:rsid w:val="006A4DCB"/>
    <w:rsid w:val="006B37AD"/>
    <w:rsid w:val="006C3565"/>
    <w:rsid w:val="006D181E"/>
    <w:rsid w:val="006D6011"/>
    <w:rsid w:val="006E2245"/>
    <w:rsid w:val="006E2B40"/>
    <w:rsid w:val="006E7E50"/>
    <w:rsid w:val="00704432"/>
    <w:rsid w:val="007051DF"/>
    <w:rsid w:val="00713B43"/>
    <w:rsid w:val="00716B15"/>
    <w:rsid w:val="00724DA4"/>
    <w:rsid w:val="00725204"/>
    <w:rsid w:val="00736714"/>
    <w:rsid w:val="00736A64"/>
    <w:rsid w:val="00744C07"/>
    <w:rsid w:val="00746945"/>
    <w:rsid w:val="00756C89"/>
    <w:rsid w:val="00757006"/>
    <w:rsid w:val="00757A66"/>
    <w:rsid w:val="00763636"/>
    <w:rsid w:val="00782E22"/>
    <w:rsid w:val="00785258"/>
    <w:rsid w:val="007878A3"/>
    <w:rsid w:val="00791F02"/>
    <w:rsid w:val="0079324A"/>
    <w:rsid w:val="0079459D"/>
    <w:rsid w:val="00796ABC"/>
    <w:rsid w:val="00797C97"/>
    <w:rsid w:val="007A220A"/>
    <w:rsid w:val="007A635E"/>
    <w:rsid w:val="007A6B6A"/>
    <w:rsid w:val="007A73E2"/>
    <w:rsid w:val="007C2265"/>
    <w:rsid w:val="007C3E81"/>
    <w:rsid w:val="007C51E8"/>
    <w:rsid w:val="007C623F"/>
    <w:rsid w:val="007D19CF"/>
    <w:rsid w:val="007D2FAF"/>
    <w:rsid w:val="007D59E1"/>
    <w:rsid w:val="007E0960"/>
    <w:rsid w:val="007E6E20"/>
    <w:rsid w:val="007F5575"/>
    <w:rsid w:val="00804819"/>
    <w:rsid w:val="00804FA0"/>
    <w:rsid w:val="008068A2"/>
    <w:rsid w:val="00806EC4"/>
    <w:rsid w:val="008105A0"/>
    <w:rsid w:val="00815167"/>
    <w:rsid w:val="008259C5"/>
    <w:rsid w:val="00841AB2"/>
    <w:rsid w:val="00852EF5"/>
    <w:rsid w:val="00855508"/>
    <w:rsid w:val="00861625"/>
    <w:rsid w:val="008617B5"/>
    <w:rsid w:val="00862272"/>
    <w:rsid w:val="00864C8C"/>
    <w:rsid w:val="00870828"/>
    <w:rsid w:val="00877CD6"/>
    <w:rsid w:val="0088080B"/>
    <w:rsid w:val="0088342D"/>
    <w:rsid w:val="00887EA6"/>
    <w:rsid w:val="00893422"/>
    <w:rsid w:val="00895C84"/>
    <w:rsid w:val="008B375B"/>
    <w:rsid w:val="008B428A"/>
    <w:rsid w:val="008C1378"/>
    <w:rsid w:val="008C2B83"/>
    <w:rsid w:val="008C49F7"/>
    <w:rsid w:val="008D2815"/>
    <w:rsid w:val="008D5491"/>
    <w:rsid w:val="008E3890"/>
    <w:rsid w:val="008E6CF3"/>
    <w:rsid w:val="008E7A29"/>
    <w:rsid w:val="008F202C"/>
    <w:rsid w:val="008F5B43"/>
    <w:rsid w:val="008F5FDB"/>
    <w:rsid w:val="008F6A58"/>
    <w:rsid w:val="00902E68"/>
    <w:rsid w:val="00904FBF"/>
    <w:rsid w:val="00912BC6"/>
    <w:rsid w:val="00914AD6"/>
    <w:rsid w:val="0092311A"/>
    <w:rsid w:val="00934E65"/>
    <w:rsid w:val="00941FFF"/>
    <w:rsid w:val="00943C3C"/>
    <w:rsid w:val="00953406"/>
    <w:rsid w:val="00963D47"/>
    <w:rsid w:val="0096761E"/>
    <w:rsid w:val="00986ABD"/>
    <w:rsid w:val="0099174D"/>
    <w:rsid w:val="009A0672"/>
    <w:rsid w:val="009A6CE6"/>
    <w:rsid w:val="009B6BDD"/>
    <w:rsid w:val="009C0C39"/>
    <w:rsid w:val="009C216F"/>
    <w:rsid w:val="009D0F0B"/>
    <w:rsid w:val="009D1805"/>
    <w:rsid w:val="009D2698"/>
    <w:rsid w:val="009E3EC4"/>
    <w:rsid w:val="009E7356"/>
    <w:rsid w:val="009E7938"/>
    <w:rsid w:val="009F683A"/>
    <w:rsid w:val="00A00D4D"/>
    <w:rsid w:val="00A02545"/>
    <w:rsid w:val="00A0270C"/>
    <w:rsid w:val="00A0407A"/>
    <w:rsid w:val="00A06D89"/>
    <w:rsid w:val="00A14CE6"/>
    <w:rsid w:val="00A168B2"/>
    <w:rsid w:val="00A2246A"/>
    <w:rsid w:val="00A25BEC"/>
    <w:rsid w:val="00A41127"/>
    <w:rsid w:val="00A45A89"/>
    <w:rsid w:val="00A45C05"/>
    <w:rsid w:val="00A47F12"/>
    <w:rsid w:val="00A51C50"/>
    <w:rsid w:val="00A53E3E"/>
    <w:rsid w:val="00A66B77"/>
    <w:rsid w:val="00A70227"/>
    <w:rsid w:val="00A802B7"/>
    <w:rsid w:val="00A8109E"/>
    <w:rsid w:val="00AA2BFA"/>
    <w:rsid w:val="00AA3772"/>
    <w:rsid w:val="00AA7EEA"/>
    <w:rsid w:val="00AB106E"/>
    <w:rsid w:val="00AB2224"/>
    <w:rsid w:val="00AB3D20"/>
    <w:rsid w:val="00AB774A"/>
    <w:rsid w:val="00AC1321"/>
    <w:rsid w:val="00AC60FE"/>
    <w:rsid w:val="00AC77AD"/>
    <w:rsid w:val="00AD18CF"/>
    <w:rsid w:val="00AD3214"/>
    <w:rsid w:val="00AD501D"/>
    <w:rsid w:val="00AD5D51"/>
    <w:rsid w:val="00AE05D3"/>
    <w:rsid w:val="00AE2004"/>
    <w:rsid w:val="00AE4286"/>
    <w:rsid w:val="00AE6B1A"/>
    <w:rsid w:val="00AF2FA3"/>
    <w:rsid w:val="00AF5C64"/>
    <w:rsid w:val="00B06D68"/>
    <w:rsid w:val="00B10094"/>
    <w:rsid w:val="00B148DD"/>
    <w:rsid w:val="00B63DED"/>
    <w:rsid w:val="00B666F5"/>
    <w:rsid w:val="00B749D1"/>
    <w:rsid w:val="00B77AE7"/>
    <w:rsid w:val="00B907CB"/>
    <w:rsid w:val="00B9309B"/>
    <w:rsid w:val="00BA1BEE"/>
    <w:rsid w:val="00BA1F40"/>
    <w:rsid w:val="00BA4820"/>
    <w:rsid w:val="00BA7452"/>
    <w:rsid w:val="00BC56D6"/>
    <w:rsid w:val="00BE276D"/>
    <w:rsid w:val="00BF1775"/>
    <w:rsid w:val="00BF201D"/>
    <w:rsid w:val="00C0490B"/>
    <w:rsid w:val="00C0640D"/>
    <w:rsid w:val="00C07904"/>
    <w:rsid w:val="00C10F2E"/>
    <w:rsid w:val="00C14C80"/>
    <w:rsid w:val="00C15CB5"/>
    <w:rsid w:val="00C2029E"/>
    <w:rsid w:val="00C32FD5"/>
    <w:rsid w:val="00C355A5"/>
    <w:rsid w:val="00C43B64"/>
    <w:rsid w:val="00C45827"/>
    <w:rsid w:val="00C51B13"/>
    <w:rsid w:val="00C53F37"/>
    <w:rsid w:val="00C62A0F"/>
    <w:rsid w:val="00C76F24"/>
    <w:rsid w:val="00C80599"/>
    <w:rsid w:val="00C82862"/>
    <w:rsid w:val="00C84E4D"/>
    <w:rsid w:val="00C86AEF"/>
    <w:rsid w:val="00C876E7"/>
    <w:rsid w:val="00C90B02"/>
    <w:rsid w:val="00C94A3E"/>
    <w:rsid w:val="00C96B21"/>
    <w:rsid w:val="00CB0243"/>
    <w:rsid w:val="00CB38BF"/>
    <w:rsid w:val="00CB3F58"/>
    <w:rsid w:val="00CC7689"/>
    <w:rsid w:val="00CD53C4"/>
    <w:rsid w:val="00CD7485"/>
    <w:rsid w:val="00CE23A3"/>
    <w:rsid w:val="00D11CB3"/>
    <w:rsid w:val="00D1411E"/>
    <w:rsid w:val="00D204ED"/>
    <w:rsid w:val="00D22895"/>
    <w:rsid w:val="00D239CA"/>
    <w:rsid w:val="00D31510"/>
    <w:rsid w:val="00D348A8"/>
    <w:rsid w:val="00D40411"/>
    <w:rsid w:val="00D4354E"/>
    <w:rsid w:val="00D45611"/>
    <w:rsid w:val="00D5240A"/>
    <w:rsid w:val="00D57678"/>
    <w:rsid w:val="00D6005C"/>
    <w:rsid w:val="00D671D3"/>
    <w:rsid w:val="00D73957"/>
    <w:rsid w:val="00D75283"/>
    <w:rsid w:val="00D83B4A"/>
    <w:rsid w:val="00D9011F"/>
    <w:rsid w:val="00D910AA"/>
    <w:rsid w:val="00DA7600"/>
    <w:rsid w:val="00DB4246"/>
    <w:rsid w:val="00DC28E6"/>
    <w:rsid w:val="00DC69AC"/>
    <w:rsid w:val="00DD15D2"/>
    <w:rsid w:val="00DD30FC"/>
    <w:rsid w:val="00DD5201"/>
    <w:rsid w:val="00DD7BB2"/>
    <w:rsid w:val="00DE1B8E"/>
    <w:rsid w:val="00DE2DD8"/>
    <w:rsid w:val="00DE4A19"/>
    <w:rsid w:val="00DE69EB"/>
    <w:rsid w:val="00DF00FA"/>
    <w:rsid w:val="00DF02DC"/>
    <w:rsid w:val="00DF4ADD"/>
    <w:rsid w:val="00DF57D8"/>
    <w:rsid w:val="00DF60A1"/>
    <w:rsid w:val="00E02332"/>
    <w:rsid w:val="00E02646"/>
    <w:rsid w:val="00E10183"/>
    <w:rsid w:val="00E122CC"/>
    <w:rsid w:val="00E13709"/>
    <w:rsid w:val="00E15311"/>
    <w:rsid w:val="00E16D3F"/>
    <w:rsid w:val="00E24C6A"/>
    <w:rsid w:val="00E25811"/>
    <w:rsid w:val="00E32F85"/>
    <w:rsid w:val="00E3616D"/>
    <w:rsid w:val="00E36FD8"/>
    <w:rsid w:val="00E37380"/>
    <w:rsid w:val="00E465C4"/>
    <w:rsid w:val="00E550CE"/>
    <w:rsid w:val="00E63F64"/>
    <w:rsid w:val="00E670E2"/>
    <w:rsid w:val="00E86D42"/>
    <w:rsid w:val="00E941B2"/>
    <w:rsid w:val="00EA3B29"/>
    <w:rsid w:val="00EB5866"/>
    <w:rsid w:val="00EB7421"/>
    <w:rsid w:val="00ED0DEA"/>
    <w:rsid w:val="00ED3E70"/>
    <w:rsid w:val="00ED73C4"/>
    <w:rsid w:val="00EE6F4B"/>
    <w:rsid w:val="00F06481"/>
    <w:rsid w:val="00F065A8"/>
    <w:rsid w:val="00F20B48"/>
    <w:rsid w:val="00F237CB"/>
    <w:rsid w:val="00F344C1"/>
    <w:rsid w:val="00F40CA1"/>
    <w:rsid w:val="00F45766"/>
    <w:rsid w:val="00F46918"/>
    <w:rsid w:val="00F46DDE"/>
    <w:rsid w:val="00F543E9"/>
    <w:rsid w:val="00F61099"/>
    <w:rsid w:val="00F7033C"/>
    <w:rsid w:val="00F741E2"/>
    <w:rsid w:val="00F75FE0"/>
    <w:rsid w:val="00F875D1"/>
    <w:rsid w:val="00F936B3"/>
    <w:rsid w:val="00F976AD"/>
    <w:rsid w:val="00FA148E"/>
    <w:rsid w:val="00FA5B14"/>
    <w:rsid w:val="00FC5720"/>
    <w:rsid w:val="00FE038F"/>
    <w:rsid w:val="00FE085C"/>
    <w:rsid w:val="00FE3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295879"/>
  <w15:docId w15:val="{E9B4F244-DE50-406C-A721-5B9BF007E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table" w:styleId="TableGrid">
    <w:name w:val="Table Grid"/>
    <w:basedOn w:val="TableNormal"/>
    <w:uiPriority w:val="59"/>
    <w:rsid w:val="00CE23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D52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D5201"/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6778B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7C62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C623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C623F"/>
    <w:rPr>
      <w:sz w:val="20"/>
      <w:szCs w:val="20"/>
      <w:lang w:val="bg-BG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62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623F"/>
    <w:rPr>
      <w:b/>
      <w:bCs/>
      <w:sz w:val="20"/>
      <w:szCs w:val="20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12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1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03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23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932/django-web-development-september-201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university@softuni.bg" TargetMode="External"/><Relationship Id="rId3" Type="http://schemas.openxmlformats.org/officeDocument/2006/relationships/image" Target="media/image1.png"/><Relationship Id="rId21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github.com/softuni" TargetMode="External"/><Relationship Id="rId20" Type="http://schemas.openxmlformats.org/officeDocument/2006/relationships/hyperlink" Target="http://softuni.foundation/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softuni.or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18192649/" TargetMode="External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225CB0-D779-4358-9878-1AD1DBA661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763</Words>
  <Characters>4354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Unity Advanced Project Defense</vt:lpstr>
      <vt:lpstr>Teamwork Project Assignment</vt:lpstr>
    </vt:vector>
  </TitlesOfParts>
  <Company>Software University Foundation - http://softuni.org</Company>
  <LinksUpToDate>false</LinksUpToDate>
  <CharactersWithSpaces>5107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Unity Advanced Project Defense</dc:title>
  <dc:creator>Software University Foundation</dc:creator>
  <cp:keywords>Sofware University, SoftUni, programming, software development, education, training, course, teamwork, project</cp:keywords>
  <dc:description>https://softuni.bg/trainings/1883/unity-advanced-june-2018</dc:description>
  <cp:lastModifiedBy>Ines</cp:lastModifiedBy>
  <cp:revision>17</cp:revision>
  <cp:lastPrinted>2014-02-12T16:33:00Z</cp:lastPrinted>
  <dcterms:created xsi:type="dcterms:W3CDTF">2018-07-13T06:02:00Z</dcterms:created>
  <dcterms:modified xsi:type="dcterms:W3CDTF">2019-04-19T10:01:00Z</dcterms:modified>
  <cp:category>programming, education, software engineering, software development</cp:category>
</cp:coreProperties>
</file>